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3ACD" w14:textId="2B0A6CED" w:rsidR="004954F5" w:rsidRPr="003C53AD" w:rsidRDefault="004954F5" w:rsidP="003D268E">
      <w:pPr>
        <w:jc w:val="center"/>
      </w:pPr>
      <w:r w:rsidRPr="003C53AD">
        <w:rPr>
          <w:noProof/>
        </w:rPr>
        <w:drawing>
          <wp:inline distT="0" distB="0" distL="0" distR="0" wp14:anchorId="23C3AE8B" wp14:editId="250BC7CA">
            <wp:extent cx="3876675" cy="1143000"/>
            <wp:effectExtent l="0" t="0" r="9525" b="0"/>
            <wp:docPr id="2" name="Picture 2" descr="Johns Hopkins Carey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ffice of Faculty\Learning@Carey\Private\Carey Logos &amp; Branding\Carey Logos\small\JPG\carey.small.horizontal.black.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494" t="22728" r="7785" b="16664"/>
                    <a:stretch/>
                  </pic:blipFill>
                  <pic:spPr bwMode="auto">
                    <a:xfrm>
                      <a:off x="0" y="0"/>
                      <a:ext cx="3876826" cy="1143044"/>
                    </a:xfrm>
                    <a:prstGeom prst="rect">
                      <a:avLst/>
                    </a:prstGeom>
                    <a:noFill/>
                    <a:ln>
                      <a:noFill/>
                    </a:ln>
                    <a:extLst>
                      <a:ext uri="{53640926-AAD7-44D8-BBD7-CCE9431645EC}">
                        <a14:shadowObscured xmlns:a14="http://schemas.microsoft.com/office/drawing/2010/main"/>
                      </a:ext>
                    </a:extLst>
                  </pic:spPr>
                </pic:pic>
              </a:graphicData>
            </a:graphic>
          </wp:inline>
        </w:drawing>
      </w:r>
    </w:p>
    <w:p w14:paraId="1565C369" w14:textId="2B113580" w:rsidR="004954F5" w:rsidRPr="00216B59" w:rsidRDefault="00F01314" w:rsidP="004954F5">
      <w:pPr>
        <w:pStyle w:val="Heading1"/>
      </w:pPr>
      <w:r w:rsidRPr="00216B59">
        <w:t>Marketing Management</w:t>
      </w:r>
    </w:p>
    <w:p w14:paraId="7C064D36" w14:textId="2FC4CD9A" w:rsidR="004954F5" w:rsidRPr="00216B59" w:rsidRDefault="00F01314" w:rsidP="004954F5">
      <w:r w:rsidRPr="00216B59">
        <w:t xml:space="preserve">2 </w:t>
      </w:r>
      <w:r w:rsidR="004954F5" w:rsidRPr="00216B59">
        <w:t>Credits</w:t>
      </w:r>
    </w:p>
    <w:p w14:paraId="18CD080E" w14:textId="77777777" w:rsidR="004954F5" w:rsidRPr="00216B59" w:rsidRDefault="004954F5" w:rsidP="004954F5"/>
    <w:p w14:paraId="31D4BF48" w14:textId="5D3EDF6C" w:rsidR="00206DDA" w:rsidRPr="00216B59" w:rsidRDefault="00F01314" w:rsidP="004954F5">
      <w:r w:rsidRPr="00216B59">
        <w:t>BU.410.620.</w:t>
      </w:r>
      <w:r w:rsidR="00401A0E">
        <w:t>31</w:t>
      </w:r>
      <w:r w:rsidR="00286A3E">
        <w:t xml:space="preserve"> </w:t>
      </w:r>
    </w:p>
    <w:p w14:paraId="74C7264A" w14:textId="77777777" w:rsidR="004954F5" w:rsidRPr="00216B59" w:rsidRDefault="004954F5" w:rsidP="004954F5"/>
    <w:p w14:paraId="13D9BA74" w14:textId="37BC0F80" w:rsidR="004954F5" w:rsidRPr="00216B59" w:rsidRDefault="00017C8A" w:rsidP="00A12429">
      <w:pPr>
        <w:tabs>
          <w:tab w:val="left" w:pos="990"/>
        </w:tabs>
      </w:pPr>
      <w:r>
        <w:t xml:space="preserve">1/24/2022 </w:t>
      </w:r>
      <w:r w:rsidR="00A12429">
        <w:t>–</w:t>
      </w:r>
      <w:r>
        <w:t xml:space="preserve"> </w:t>
      </w:r>
      <w:r w:rsidR="00A12429">
        <w:t>03/20/2022</w:t>
      </w:r>
    </w:p>
    <w:p w14:paraId="613F2524" w14:textId="602F91A5" w:rsidR="004954F5" w:rsidRPr="00216B59" w:rsidRDefault="004954F5" w:rsidP="004954F5"/>
    <w:p w14:paraId="4E80B35D" w14:textId="1C384041" w:rsidR="004954F5" w:rsidRPr="00216B59" w:rsidRDefault="00A81553" w:rsidP="004954F5">
      <w:r>
        <w:t>Spring 1</w:t>
      </w:r>
      <w:r w:rsidR="00F01314" w:rsidRPr="00216B59">
        <w:t>, 202</w:t>
      </w:r>
      <w:r>
        <w:t>2</w:t>
      </w:r>
    </w:p>
    <w:p w14:paraId="22BB325C" w14:textId="087A83A6" w:rsidR="004954F5" w:rsidRPr="00216B59" w:rsidRDefault="004954F5" w:rsidP="004954F5">
      <w:pPr>
        <w:rPr>
          <w:rFonts w:eastAsia="SimSun"/>
          <w:shd w:val="clear" w:color="auto" w:fill="FFFFFF" w:themeFill="background1"/>
        </w:rPr>
      </w:pPr>
      <w:r w:rsidRPr="00216B59">
        <w:rPr>
          <w:rFonts w:eastAsia="SimSun"/>
          <w:shd w:val="clear" w:color="auto" w:fill="FFFFFF" w:themeFill="background1"/>
        </w:rPr>
        <w:t>Location: Online</w:t>
      </w:r>
    </w:p>
    <w:p w14:paraId="5F19242F" w14:textId="77777777" w:rsidR="004954F5" w:rsidRPr="00216B59" w:rsidRDefault="004954F5" w:rsidP="004954F5"/>
    <w:p w14:paraId="0287AC85" w14:textId="77777777" w:rsidR="004954F5" w:rsidRPr="00216B59" w:rsidRDefault="004954F5" w:rsidP="004954F5">
      <w:pPr>
        <w:pStyle w:val="Heading2"/>
      </w:pPr>
      <w:r w:rsidRPr="00216B59">
        <w:t>Instructor</w:t>
      </w:r>
    </w:p>
    <w:p w14:paraId="4AC96B43" w14:textId="5430B5A2" w:rsidR="004954F5" w:rsidRPr="00216B59" w:rsidRDefault="00F01314" w:rsidP="004954F5">
      <w:r w:rsidRPr="00216B59">
        <w:t>Fred Katz, Senior Professional Instructor</w:t>
      </w:r>
      <w:r w:rsidRPr="00216B59">
        <w:br/>
      </w:r>
    </w:p>
    <w:p w14:paraId="2C24C44E" w14:textId="77777777" w:rsidR="004954F5" w:rsidRPr="00216B59" w:rsidRDefault="004954F5" w:rsidP="004954F5">
      <w:pPr>
        <w:pStyle w:val="Heading2"/>
      </w:pPr>
      <w:r w:rsidRPr="00216B59">
        <w:t>Contact Information</w:t>
      </w:r>
    </w:p>
    <w:p w14:paraId="1B1A982F" w14:textId="64C3A42D" w:rsidR="00F01314" w:rsidRPr="00216B59" w:rsidRDefault="00F01314" w:rsidP="00F01314">
      <w:pPr>
        <w:spacing w:line="227" w:lineRule="exact"/>
      </w:pPr>
      <w:r w:rsidRPr="00216B59">
        <w:rPr>
          <w:noProof/>
          <w:color w:val="000000"/>
        </w:rPr>
        <w:t xml:space="preserve">Email  Address: </w:t>
      </w:r>
      <w:hyperlink r:id="rId12" w:history="1">
        <w:r w:rsidRPr="00216B59">
          <w:rPr>
            <w:rStyle w:val="Hyperlink"/>
            <w:noProof/>
          </w:rPr>
          <w:t>fred.katz@jhu.edu</w:t>
        </w:r>
      </w:hyperlink>
    </w:p>
    <w:p w14:paraId="664CF3C7" w14:textId="77777777" w:rsidR="00F01314" w:rsidRPr="00216B59" w:rsidRDefault="00F01314" w:rsidP="00F01314">
      <w:pPr>
        <w:spacing w:line="230" w:lineRule="exact"/>
      </w:pPr>
      <w:r w:rsidRPr="00216B59">
        <w:rPr>
          <w:noProof/>
          <w:color w:val="000000"/>
        </w:rPr>
        <w:t>Phone  Number:  (301)  641-4408</w:t>
      </w:r>
    </w:p>
    <w:p w14:paraId="52CB9BC9" w14:textId="77777777" w:rsidR="005E4818" w:rsidRPr="00216B59" w:rsidRDefault="005E4818" w:rsidP="004954F5"/>
    <w:p w14:paraId="682461B5" w14:textId="77777777" w:rsidR="00DD6816" w:rsidRPr="00216B59" w:rsidRDefault="00DD6816" w:rsidP="004954F5">
      <w:pPr>
        <w:pStyle w:val="Heading2"/>
      </w:pPr>
      <w:r w:rsidRPr="00216B59">
        <w:t>Office Hours</w:t>
      </w:r>
    </w:p>
    <w:p w14:paraId="32DCD3B6" w14:textId="78DACB0F" w:rsidR="00F01314" w:rsidRPr="00216B59" w:rsidRDefault="00F01314" w:rsidP="00F01314">
      <w:pPr>
        <w:spacing w:line="228" w:lineRule="exact"/>
      </w:pPr>
      <w:r w:rsidRPr="00216B59">
        <w:rPr>
          <w:noProof/>
          <w:color w:val="000000"/>
        </w:rPr>
        <w:t>Before or after class,  or  by  appointment</w:t>
      </w:r>
    </w:p>
    <w:p w14:paraId="5CB2AB3B" w14:textId="7C739F14" w:rsidR="00F01314" w:rsidRPr="00216B59" w:rsidRDefault="00F01314" w:rsidP="00F01314">
      <w:pPr>
        <w:spacing w:line="230" w:lineRule="exact"/>
        <w:rPr>
          <w:noProof/>
          <w:color w:val="000000"/>
        </w:rPr>
      </w:pPr>
      <w:r w:rsidRPr="00216B59">
        <w:rPr>
          <w:noProof/>
          <w:color w:val="000000"/>
        </w:rPr>
        <w:t>Calls</w:t>
      </w:r>
      <w:r w:rsidR="00147C23">
        <w:rPr>
          <w:noProof/>
          <w:color w:val="000000"/>
        </w:rPr>
        <w:t xml:space="preserve"> </w:t>
      </w:r>
      <w:r w:rsidRPr="00216B59">
        <w:rPr>
          <w:noProof/>
          <w:color w:val="000000"/>
        </w:rPr>
        <w:t>and</w:t>
      </w:r>
      <w:r w:rsidR="00147C23">
        <w:rPr>
          <w:noProof/>
          <w:color w:val="000000"/>
        </w:rPr>
        <w:t xml:space="preserve"> </w:t>
      </w:r>
      <w:r w:rsidRPr="00216B59">
        <w:rPr>
          <w:noProof/>
          <w:color w:val="000000"/>
        </w:rPr>
        <w:t>emails</w:t>
      </w:r>
      <w:r w:rsidR="00147C23">
        <w:rPr>
          <w:noProof/>
          <w:color w:val="000000"/>
        </w:rPr>
        <w:t xml:space="preserve"> </w:t>
      </w:r>
      <w:r w:rsidRPr="00216B59">
        <w:rPr>
          <w:noProof/>
          <w:color w:val="000000"/>
        </w:rPr>
        <w:t>will</w:t>
      </w:r>
      <w:r w:rsidR="00147C23">
        <w:rPr>
          <w:noProof/>
          <w:color w:val="000000"/>
        </w:rPr>
        <w:t xml:space="preserve"> </w:t>
      </w:r>
      <w:r w:rsidRPr="00216B59">
        <w:rPr>
          <w:noProof/>
          <w:color w:val="000000"/>
        </w:rPr>
        <w:t>be</w:t>
      </w:r>
      <w:r w:rsidR="00147C23">
        <w:rPr>
          <w:noProof/>
          <w:color w:val="000000"/>
        </w:rPr>
        <w:t xml:space="preserve"> </w:t>
      </w:r>
      <w:r w:rsidRPr="00216B59">
        <w:rPr>
          <w:noProof/>
          <w:color w:val="000000"/>
        </w:rPr>
        <w:t>responded</w:t>
      </w:r>
      <w:r w:rsidR="00147C23">
        <w:rPr>
          <w:noProof/>
          <w:color w:val="000000"/>
        </w:rPr>
        <w:t xml:space="preserve"> </w:t>
      </w:r>
      <w:r w:rsidRPr="00216B59">
        <w:rPr>
          <w:noProof/>
          <w:color w:val="000000"/>
        </w:rPr>
        <w:t>to</w:t>
      </w:r>
      <w:r w:rsidR="00147C23">
        <w:rPr>
          <w:noProof/>
          <w:color w:val="000000"/>
        </w:rPr>
        <w:t xml:space="preserve"> </w:t>
      </w:r>
      <w:r w:rsidRPr="00216B59">
        <w:rPr>
          <w:noProof/>
          <w:color w:val="000000"/>
        </w:rPr>
        <w:t>within 12 hours.</w:t>
      </w:r>
    </w:p>
    <w:p w14:paraId="4D5FE687" w14:textId="77777777" w:rsidR="00F01314" w:rsidRPr="00216B59" w:rsidRDefault="00F01314" w:rsidP="00F01314">
      <w:pPr>
        <w:spacing w:line="230" w:lineRule="exact"/>
        <w:rPr>
          <w:noProof/>
          <w:color w:val="000000"/>
        </w:rPr>
      </w:pPr>
    </w:p>
    <w:p w14:paraId="4677D3F2" w14:textId="5289641E" w:rsidR="000C40A5" w:rsidRDefault="00F01314" w:rsidP="000C40A5">
      <w:pPr>
        <w:spacing w:line="230" w:lineRule="exact"/>
        <w:rPr>
          <w:b/>
          <w:bCs/>
          <w:noProof/>
          <w:color w:val="000000"/>
        </w:rPr>
      </w:pPr>
      <w:r w:rsidRPr="00216B59">
        <w:rPr>
          <w:b/>
          <w:bCs/>
          <w:noProof/>
          <w:color w:val="000000"/>
        </w:rPr>
        <w:t>Office</w:t>
      </w:r>
      <w:r w:rsidR="006A436E">
        <w:rPr>
          <w:b/>
          <w:bCs/>
          <w:noProof/>
          <w:color w:val="000000"/>
        </w:rPr>
        <w:t xml:space="preserve"> / Class</w:t>
      </w:r>
      <w:r w:rsidRPr="00216B59">
        <w:rPr>
          <w:b/>
          <w:bCs/>
          <w:noProof/>
          <w:color w:val="000000"/>
        </w:rPr>
        <w:t xml:space="preserve"> Zoom Link:</w:t>
      </w:r>
      <w:r w:rsidRPr="00216B59">
        <w:t xml:space="preserve"> </w:t>
      </w:r>
      <w:bookmarkStart w:id="0" w:name="OLE_LINK1"/>
      <w:bookmarkStart w:id="1" w:name="OLE_LINK2"/>
      <w:bookmarkStart w:id="2" w:name="OLE_LINK7"/>
      <w:r w:rsidR="000C40A5">
        <w:rPr>
          <w:b/>
          <w:bCs/>
          <w:noProof/>
          <w:color w:val="000000"/>
        </w:rPr>
        <w:fldChar w:fldCharType="begin"/>
      </w:r>
      <w:r w:rsidR="000C40A5">
        <w:rPr>
          <w:b/>
          <w:bCs/>
          <w:noProof/>
          <w:color w:val="000000"/>
        </w:rPr>
        <w:instrText xml:space="preserve"> HYPERLINK "</w:instrText>
      </w:r>
      <w:r w:rsidR="000C40A5" w:rsidRPr="000C40A5">
        <w:rPr>
          <w:b/>
          <w:bCs/>
          <w:noProof/>
          <w:color w:val="000000"/>
        </w:rPr>
        <w:instrText>https://jhucarey.zoom.us/j/97445861343?pwd=SVd0MEdiZlRnY0QrUmdrNUF6T09qdz09</w:instrText>
      </w:r>
      <w:r w:rsidR="000C40A5">
        <w:rPr>
          <w:b/>
          <w:bCs/>
          <w:noProof/>
          <w:color w:val="000000"/>
        </w:rPr>
        <w:instrText xml:space="preserve">" </w:instrText>
      </w:r>
      <w:r w:rsidR="000C40A5">
        <w:rPr>
          <w:b/>
          <w:bCs/>
          <w:noProof/>
          <w:color w:val="000000"/>
        </w:rPr>
        <w:fldChar w:fldCharType="separate"/>
      </w:r>
      <w:r w:rsidR="000C40A5" w:rsidRPr="003A342C">
        <w:rPr>
          <w:rStyle w:val="Hyperlink"/>
          <w:b/>
          <w:bCs/>
          <w:noProof/>
        </w:rPr>
        <w:t>https://jhucarey.zoom.us/j/97445861343?pwd=SVd0MEdiZlRnY0QrUmdrNUF6T09qdz09</w:t>
      </w:r>
      <w:r w:rsidR="000C40A5">
        <w:rPr>
          <w:b/>
          <w:bCs/>
          <w:noProof/>
          <w:color w:val="000000"/>
        </w:rPr>
        <w:fldChar w:fldCharType="end"/>
      </w:r>
    </w:p>
    <w:p w14:paraId="7CEA5332" w14:textId="1F692D5A" w:rsidR="000C40A5" w:rsidRDefault="000C40A5" w:rsidP="000C40A5">
      <w:pPr>
        <w:spacing w:line="230" w:lineRule="exact"/>
        <w:rPr>
          <w:b/>
          <w:bCs/>
          <w:noProof/>
          <w:color w:val="000000"/>
        </w:rPr>
      </w:pPr>
    </w:p>
    <w:p w14:paraId="36089197" w14:textId="77777777" w:rsidR="00A12429" w:rsidRPr="00A12429" w:rsidRDefault="00A12429" w:rsidP="00A12429">
      <w:pPr>
        <w:spacing w:line="230" w:lineRule="exact"/>
        <w:rPr>
          <w:b/>
          <w:bCs/>
          <w:noProof/>
          <w:color w:val="000000"/>
        </w:rPr>
      </w:pPr>
      <w:r w:rsidRPr="00A12429">
        <w:rPr>
          <w:b/>
          <w:bCs/>
          <w:noProof/>
          <w:color w:val="000000"/>
        </w:rPr>
        <w:t>Meeting ID: 974 4586 1343</w:t>
      </w:r>
    </w:p>
    <w:p w14:paraId="20FD9217" w14:textId="01C61C89" w:rsidR="00A12429" w:rsidRPr="000C40A5" w:rsidRDefault="00A12429" w:rsidP="00A12429">
      <w:pPr>
        <w:spacing w:line="230" w:lineRule="exact"/>
        <w:rPr>
          <w:b/>
          <w:bCs/>
          <w:noProof/>
          <w:color w:val="000000"/>
        </w:rPr>
      </w:pPr>
      <w:r w:rsidRPr="00A12429">
        <w:rPr>
          <w:b/>
          <w:bCs/>
          <w:noProof/>
          <w:color w:val="000000"/>
        </w:rPr>
        <w:t>Passcode: 786681</w:t>
      </w:r>
    </w:p>
    <w:bookmarkEnd w:id="0"/>
    <w:bookmarkEnd w:id="1"/>
    <w:bookmarkEnd w:id="2"/>
    <w:p w14:paraId="223741EC" w14:textId="77777777" w:rsidR="000C40A5" w:rsidRPr="00911333" w:rsidRDefault="000C40A5" w:rsidP="003D268E">
      <w:pPr>
        <w:spacing w:line="230" w:lineRule="exact"/>
        <w:rPr>
          <w:b/>
          <w:bCs/>
          <w:noProof/>
          <w:color w:val="000000"/>
        </w:rPr>
      </w:pPr>
    </w:p>
    <w:p w14:paraId="44CD1BD1" w14:textId="5B773596" w:rsidR="00911333" w:rsidRPr="00911333" w:rsidRDefault="00911333" w:rsidP="00911333">
      <w:pPr>
        <w:rPr>
          <w:rFonts w:ascii="Times New Roman" w:eastAsia="Times New Roman" w:hAnsi="Times New Roman" w:cs="Times New Roman"/>
          <w:b/>
          <w:bCs/>
          <w:sz w:val="24"/>
          <w:szCs w:val="24"/>
        </w:rPr>
      </w:pPr>
      <w:r w:rsidRPr="00911333">
        <w:rPr>
          <w:rFonts w:ascii="Helvetica" w:eastAsia="Times New Roman" w:hAnsi="Helvetica" w:cs="Times New Roman"/>
          <w:b/>
          <w:bCs/>
          <w:color w:val="232333"/>
          <w:sz w:val="21"/>
          <w:szCs w:val="21"/>
          <w:shd w:val="clear" w:color="auto" w:fill="FFFFFF"/>
        </w:rPr>
        <w:t xml:space="preserve">Mandatory Sync Sessions - </w:t>
      </w:r>
      <w:r w:rsidR="00A81553">
        <w:rPr>
          <w:rFonts w:ascii="Helvetica" w:eastAsia="Times New Roman" w:hAnsi="Helvetica" w:cs="Times New Roman"/>
          <w:b/>
          <w:bCs/>
          <w:color w:val="232333"/>
          <w:sz w:val="21"/>
          <w:szCs w:val="21"/>
          <w:shd w:val="clear" w:color="auto" w:fill="FFFFFF"/>
        </w:rPr>
        <w:t>Tuesdays</w:t>
      </w:r>
      <w:r w:rsidR="001B559A">
        <w:rPr>
          <w:rFonts w:ascii="Helvetica" w:eastAsia="Times New Roman" w:hAnsi="Helvetica" w:cs="Times New Roman"/>
          <w:b/>
          <w:bCs/>
          <w:color w:val="232333"/>
          <w:sz w:val="21"/>
          <w:szCs w:val="21"/>
          <w:shd w:val="clear" w:color="auto" w:fill="FFFFFF"/>
        </w:rPr>
        <w:t xml:space="preserve"> @ 7:30 p.m</w:t>
      </w:r>
      <w:r w:rsidR="00401A0E">
        <w:rPr>
          <w:rFonts w:ascii="Helvetica" w:eastAsia="Times New Roman" w:hAnsi="Helvetica" w:cs="Times New Roman"/>
          <w:b/>
          <w:bCs/>
          <w:color w:val="232333"/>
          <w:sz w:val="21"/>
          <w:szCs w:val="21"/>
          <w:shd w:val="clear" w:color="auto" w:fill="FFFFFF"/>
        </w:rPr>
        <w:t>.</w:t>
      </w:r>
      <w:r w:rsidR="00401A0E" w:rsidRPr="00911333">
        <w:rPr>
          <w:rFonts w:ascii="Helvetica" w:eastAsia="Times New Roman" w:hAnsi="Helvetica" w:cs="Times New Roman"/>
          <w:b/>
          <w:bCs/>
          <w:color w:val="232333"/>
          <w:sz w:val="21"/>
          <w:szCs w:val="21"/>
        </w:rPr>
        <w:t xml:space="preserve"> </w:t>
      </w:r>
      <w:r w:rsidRPr="00911333">
        <w:rPr>
          <w:rFonts w:ascii="Helvetica" w:eastAsia="Times New Roman" w:hAnsi="Helvetica" w:cs="Times New Roman"/>
          <w:b/>
          <w:bCs/>
          <w:color w:val="232333"/>
          <w:sz w:val="21"/>
          <w:szCs w:val="21"/>
        </w:rPr>
        <w:br/>
      </w:r>
      <w:r w:rsidRPr="00911333">
        <w:rPr>
          <w:rFonts w:ascii="Helvetica" w:eastAsia="Times New Roman" w:hAnsi="Helvetica" w:cs="Times New Roman"/>
          <w:b/>
          <w:bCs/>
          <w:color w:val="232333"/>
          <w:sz w:val="21"/>
          <w:szCs w:val="21"/>
          <w:shd w:val="clear" w:color="auto" w:fill="FFFFFF"/>
        </w:rPr>
        <w:t xml:space="preserve">Optional Sync Sessions </w:t>
      </w:r>
      <w:r w:rsidR="00A81553">
        <w:rPr>
          <w:rFonts w:ascii="Helvetica" w:eastAsia="Times New Roman" w:hAnsi="Helvetica" w:cs="Times New Roman"/>
          <w:b/>
          <w:bCs/>
          <w:color w:val="232333"/>
          <w:sz w:val="21"/>
          <w:szCs w:val="21"/>
          <w:shd w:val="clear" w:color="auto" w:fill="FFFFFF"/>
        </w:rPr>
        <w:t>–</w:t>
      </w:r>
      <w:r w:rsidRPr="00911333">
        <w:rPr>
          <w:rFonts w:ascii="Helvetica" w:eastAsia="Times New Roman" w:hAnsi="Helvetica" w:cs="Times New Roman"/>
          <w:b/>
          <w:bCs/>
          <w:color w:val="232333"/>
          <w:sz w:val="21"/>
          <w:szCs w:val="21"/>
          <w:shd w:val="clear" w:color="auto" w:fill="FFFFFF"/>
        </w:rPr>
        <w:t xml:space="preserve"> </w:t>
      </w:r>
      <w:r w:rsidR="00A81553">
        <w:rPr>
          <w:rFonts w:ascii="Helvetica" w:eastAsia="Times New Roman" w:hAnsi="Helvetica" w:cs="Times New Roman"/>
          <w:b/>
          <w:bCs/>
          <w:color w:val="232333"/>
          <w:sz w:val="21"/>
          <w:szCs w:val="21"/>
          <w:shd w:val="clear" w:color="auto" w:fill="FFFFFF"/>
        </w:rPr>
        <w:t xml:space="preserve">Tuesdays </w:t>
      </w:r>
      <w:r w:rsidRPr="00911333">
        <w:rPr>
          <w:rFonts w:ascii="Helvetica" w:eastAsia="Times New Roman" w:hAnsi="Helvetica" w:cs="Times New Roman"/>
          <w:b/>
          <w:bCs/>
          <w:color w:val="232333"/>
          <w:sz w:val="21"/>
          <w:szCs w:val="21"/>
          <w:shd w:val="clear" w:color="auto" w:fill="FFFFFF"/>
        </w:rPr>
        <w:t>@ 7</w:t>
      </w:r>
      <w:r w:rsidR="001B559A">
        <w:rPr>
          <w:rFonts w:ascii="Helvetica" w:eastAsia="Times New Roman" w:hAnsi="Helvetica" w:cs="Times New Roman"/>
          <w:b/>
          <w:bCs/>
          <w:color w:val="232333"/>
          <w:sz w:val="21"/>
          <w:szCs w:val="21"/>
          <w:shd w:val="clear" w:color="auto" w:fill="FFFFFF"/>
        </w:rPr>
        <w:t>:30</w:t>
      </w:r>
      <w:r w:rsidRPr="00911333">
        <w:rPr>
          <w:rFonts w:ascii="Helvetica" w:eastAsia="Times New Roman" w:hAnsi="Helvetica" w:cs="Times New Roman"/>
          <w:b/>
          <w:bCs/>
          <w:color w:val="232333"/>
          <w:sz w:val="21"/>
          <w:szCs w:val="21"/>
          <w:shd w:val="clear" w:color="auto" w:fill="FFFFFF"/>
        </w:rPr>
        <w:t xml:space="preserve"> pm.</w:t>
      </w:r>
    </w:p>
    <w:p w14:paraId="49C593B3" w14:textId="408F5BBB" w:rsidR="003001D2" w:rsidRPr="00216B59" w:rsidRDefault="003001D2" w:rsidP="004954F5">
      <w:pPr>
        <w:rPr>
          <w:color w:val="FF0000"/>
        </w:rPr>
      </w:pPr>
    </w:p>
    <w:p w14:paraId="0C683C0A" w14:textId="1434A323" w:rsidR="00A90FF0" w:rsidRPr="00A90FF0" w:rsidRDefault="004954F5" w:rsidP="00A81553">
      <w:pPr>
        <w:pStyle w:val="Heading2"/>
      </w:pPr>
      <w:r w:rsidRPr="00D45483">
        <w:t>Teaching Assistant</w:t>
      </w:r>
    </w:p>
    <w:p w14:paraId="6A0D9F4F" w14:textId="74BD119F" w:rsidR="00A90FF0" w:rsidRDefault="00A90FF0" w:rsidP="00D45483">
      <w:r>
        <w:t>Sabrina – Sabrina Iqbal</w:t>
      </w:r>
      <w:r w:rsidR="0049515B">
        <w:t xml:space="preserve"> </w:t>
      </w:r>
    </w:p>
    <w:p w14:paraId="578C46F6" w14:textId="76884001" w:rsidR="00A90FF0" w:rsidRDefault="00021BD2" w:rsidP="00D45483">
      <w:hyperlink r:id="rId13" w:history="1">
        <w:r w:rsidR="00A90FF0" w:rsidRPr="002C2965">
          <w:rPr>
            <w:rStyle w:val="Hyperlink"/>
          </w:rPr>
          <w:t>siqbal11@jhu.edu</w:t>
        </w:r>
      </w:hyperlink>
    </w:p>
    <w:p w14:paraId="40180AF2" w14:textId="502F0E29" w:rsidR="00A90FF0" w:rsidRPr="00216B59" w:rsidRDefault="00A90FF0" w:rsidP="004954F5"/>
    <w:p w14:paraId="48BEF7B1" w14:textId="77777777" w:rsidR="004954F5" w:rsidRPr="00216B59" w:rsidRDefault="004954F5" w:rsidP="004954F5">
      <w:pPr>
        <w:pStyle w:val="Heading2"/>
      </w:pPr>
      <w:r w:rsidRPr="00216B59">
        <w:t>Required Texts &amp; Learning Materials</w:t>
      </w:r>
    </w:p>
    <w:p w14:paraId="06F10F8D" w14:textId="3C9AE305" w:rsidR="00017C8A" w:rsidRDefault="00BE3923" w:rsidP="00017C8A">
      <w:pPr>
        <w:rPr>
          <w:rFonts w:ascii="Work Sans" w:eastAsia="Times New Roman" w:hAnsi="Work Sans" w:cs="Times New Roman"/>
          <w:color w:val="000000"/>
          <w:sz w:val="24"/>
          <w:szCs w:val="24"/>
        </w:rPr>
      </w:pPr>
      <w:r w:rsidRPr="00216B59">
        <w:t>Nine HBS Cases:  Please register with Harvard Business Publishing and place your order well in advance, as it may take days to register and receive cases.  You need to have all the cases before the first day of class</w:t>
      </w:r>
      <w:r w:rsidR="00596D44">
        <w:t>.</w:t>
      </w:r>
      <w:r w:rsidRPr="00216B59">
        <w:t xml:space="preserve">  A </w:t>
      </w:r>
      <w:r w:rsidR="00596D44" w:rsidRPr="00216B59">
        <w:t>Coursepack</w:t>
      </w:r>
      <w:r w:rsidRPr="00216B59">
        <w:t xml:space="preserve"> with electronic copies of all cases required for this course has been created and can be accessed via the following link after registratio</w:t>
      </w:r>
      <w:r w:rsidR="00367642">
        <w:t>n</w:t>
      </w:r>
      <w:bookmarkStart w:id="3" w:name="OLE_LINK8"/>
      <w:bookmarkStart w:id="4" w:name="OLE_LINK9"/>
      <w:r w:rsidR="00017C8A">
        <w:rPr>
          <w:sz w:val="22"/>
          <w:szCs w:val="22"/>
        </w:rPr>
        <w:t xml:space="preserve">: </w:t>
      </w:r>
      <w:hyperlink r:id="rId14" w:history="1">
        <w:r w:rsidR="00017C8A" w:rsidRPr="003A342C">
          <w:rPr>
            <w:rStyle w:val="Hyperlink"/>
            <w:rFonts w:ascii="Work Sans" w:eastAsia="Times New Roman" w:hAnsi="Work Sans" w:cs="Times New Roman"/>
            <w:sz w:val="24"/>
            <w:szCs w:val="24"/>
          </w:rPr>
          <w:t>https://hbsp.harvard.edu/import/888414</w:t>
        </w:r>
      </w:hyperlink>
      <w:bookmarkEnd w:id="3"/>
      <w:bookmarkEnd w:id="4"/>
    </w:p>
    <w:p w14:paraId="1D6E05F9" w14:textId="77777777" w:rsidR="00367642" w:rsidRPr="00367642" w:rsidRDefault="00367642" w:rsidP="00367642">
      <w:pPr>
        <w:rPr>
          <w:rFonts w:ascii="Times New Roman" w:eastAsia="Times New Roman" w:hAnsi="Times New Roman" w:cs="Times New Roman"/>
          <w:sz w:val="24"/>
          <w:szCs w:val="24"/>
        </w:rPr>
      </w:pPr>
    </w:p>
    <w:p w14:paraId="42A66D2E" w14:textId="4C18C923" w:rsidR="00F233A4" w:rsidRPr="00F233A4" w:rsidRDefault="00F233A4" w:rsidP="00F233A4">
      <w:pPr>
        <w:pStyle w:val="ListParagraph"/>
        <w:numPr>
          <w:ilvl w:val="0"/>
          <w:numId w:val="12"/>
        </w:numPr>
      </w:pPr>
      <w:r w:rsidRPr="00F233A4">
        <w:rPr>
          <w:i/>
          <w:iCs/>
        </w:rPr>
        <w:t>Marketing Management</w:t>
      </w:r>
      <w:r w:rsidRPr="00F233A4">
        <w:t> by Kotler, Keller, and Chernev (16th ed.), Prentice Hall, ISBN-13: 9780135887158, copyright 2022.</w:t>
      </w:r>
    </w:p>
    <w:p w14:paraId="05533562" w14:textId="1D040019" w:rsidR="00A54FAD" w:rsidRPr="00216B59" w:rsidRDefault="00F233A4" w:rsidP="00017C8A">
      <w:pPr>
        <w:pStyle w:val="ListParagraph"/>
      </w:pPr>
      <w:r w:rsidRPr="00F233A4">
        <w:t> </w:t>
      </w:r>
    </w:p>
    <w:p w14:paraId="43355AC6" w14:textId="77777777" w:rsidR="004954F5" w:rsidRPr="00216B59" w:rsidRDefault="004954F5" w:rsidP="004954F5">
      <w:pPr>
        <w:pStyle w:val="Heading2"/>
      </w:pPr>
      <w:r w:rsidRPr="00216B59">
        <w:t>Course Description</w:t>
      </w:r>
    </w:p>
    <w:p w14:paraId="3959AD3D" w14:textId="20E03EF2" w:rsidR="00216B59" w:rsidRPr="00216B59" w:rsidRDefault="00216B59" w:rsidP="00CF0FCE">
      <w:pPr>
        <w:pStyle w:val="BodyText"/>
        <w:ind w:right="280"/>
        <w:rPr>
          <w:rFonts w:ascii="Arial" w:hAnsi="Arial" w:cs="Arial"/>
          <w:b w:val="0"/>
          <w:sz w:val="20"/>
          <w:szCs w:val="20"/>
        </w:rPr>
      </w:pPr>
      <w:r w:rsidRPr="00216B59">
        <w:rPr>
          <w:rFonts w:ascii="Arial" w:hAnsi="Arial" w:cs="Arial"/>
          <w:b w:val="0"/>
          <w:sz w:val="20"/>
          <w:szCs w:val="20"/>
        </w:rPr>
        <w:t>This course covers principles of market-driven managerial decision</w:t>
      </w:r>
      <w:r w:rsidR="00147C23">
        <w:rPr>
          <w:rFonts w:ascii="Arial" w:hAnsi="Arial" w:cs="Arial"/>
          <w:b w:val="0"/>
          <w:sz w:val="20"/>
          <w:szCs w:val="20"/>
        </w:rPr>
        <w:t>-</w:t>
      </w:r>
      <w:r w:rsidRPr="00216B59">
        <w:rPr>
          <w:rFonts w:ascii="Arial" w:hAnsi="Arial" w:cs="Arial"/>
          <w:b w:val="0"/>
          <w:sz w:val="20"/>
          <w:szCs w:val="20"/>
        </w:rPr>
        <w:t xml:space="preserve">making that determine competitiveness in dynamic consumer and organizational markets. </w:t>
      </w:r>
      <w:r w:rsidR="00017C8A" w:rsidRPr="00216B59">
        <w:rPr>
          <w:rFonts w:ascii="Arial" w:hAnsi="Arial" w:cs="Arial"/>
          <w:b w:val="0"/>
          <w:sz w:val="20"/>
          <w:szCs w:val="20"/>
        </w:rPr>
        <w:t>Areas</w:t>
      </w:r>
      <w:r w:rsidRPr="00216B59">
        <w:rPr>
          <w:rFonts w:ascii="Arial" w:hAnsi="Arial" w:cs="Arial"/>
          <w:b w:val="0"/>
          <w:sz w:val="20"/>
          <w:szCs w:val="20"/>
        </w:rPr>
        <w:t xml:space="preserve"> of emphasis include industry analyses, dynamics of competition, market segmentation, target marketing, channels of distribution, and </w:t>
      </w:r>
      <w:r w:rsidRPr="00216B59">
        <w:rPr>
          <w:rFonts w:ascii="Arial" w:hAnsi="Arial" w:cs="Arial"/>
          <w:b w:val="0"/>
          <w:sz w:val="20"/>
          <w:szCs w:val="20"/>
        </w:rPr>
        <w:lastRenderedPageBreak/>
        <w:t>product and pricing decisions. In-depth analytical skills are developed through case analyses, class discussions, and applied projects.</w:t>
      </w:r>
    </w:p>
    <w:p w14:paraId="4C0312BC" w14:textId="77777777" w:rsidR="00216B59" w:rsidRPr="00216B59" w:rsidRDefault="00216B59" w:rsidP="00F508F5"/>
    <w:p w14:paraId="0197D466" w14:textId="5385B87A" w:rsidR="004954F5" w:rsidRPr="00216B59" w:rsidRDefault="004954F5" w:rsidP="004954F5">
      <w:pPr>
        <w:pStyle w:val="Heading2"/>
      </w:pPr>
      <w:r w:rsidRPr="00216B59">
        <w:t>Prerequisite(s)</w:t>
      </w:r>
    </w:p>
    <w:p w14:paraId="1FC64F13" w14:textId="420166D3" w:rsidR="004954F5" w:rsidRPr="00216B59" w:rsidRDefault="00606077" w:rsidP="004954F5">
      <w:r w:rsidRPr="00216B59">
        <w:t>None</w:t>
      </w:r>
      <w:r w:rsidR="000D3FDD">
        <w:br/>
      </w:r>
    </w:p>
    <w:p w14:paraId="15D43DBC" w14:textId="77777777" w:rsidR="004954F5" w:rsidRPr="00216B59" w:rsidRDefault="004954F5" w:rsidP="004954F5">
      <w:pPr>
        <w:pStyle w:val="Heading2"/>
      </w:pPr>
      <w:r w:rsidRPr="00216B59">
        <w:t>Learning Objectives</w:t>
      </w:r>
    </w:p>
    <w:p w14:paraId="2039C763" w14:textId="77777777" w:rsidR="00216B59" w:rsidRPr="00216B59" w:rsidRDefault="00216B59" w:rsidP="00CF0FCE">
      <w:pPr>
        <w:pStyle w:val="BodyText"/>
        <w:spacing w:line="228" w:lineRule="exact"/>
        <w:rPr>
          <w:rFonts w:ascii="Arial" w:hAnsi="Arial" w:cs="Arial"/>
          <w:b w:val="0"/>
          <w:sz w:val="20"/>
          <w:szCs w:val="20"/>
        </w:rPr>
      </w:pPr>
      <w:r w:rsidRPr="00216B59">
        <w:rPr>
          <w:rFonts w:ascii="Arial" w:hAnsi="Arial" w:cs="Arial"/>
          <w:b w:val="0"/>
          <w:sz w:val="20"/>
          <w:szCs w:val="20"/>
        </w:rPr>
        <w:t>By the end of this course, students will be able to:</w:t>
      </w:r>
    </w:p>
    <w:p w14:paraId="63A2DEB4" w14:textId="77777777" w:rsidR="00216B59" w:rsidRPr="00216B59" w:rsidRDefault="00216B59" w:rsidP="003F0BB6">
      <w:pPr>
        <w:pStyle w:val="BodyText"/>
        <w:widowControl w:val="0"/>
        <w:numPr>
          <w:ilvl w:val="0"/>
          <w:numId w:val="3"/>
        </w:numPr>
        <w:tabs>
          <w:tab w:val="left" w:pos="832"/>
        </w:tabs>
        <w:rPr>
          <w:rFonts w:ascii="Arial" w:hAnsi="Arial" w:cs="Arial"/>
          <w:b w:val="0"/>
          <w:sz w:val="20"/>
          <w:szCs w:val="20"/>
        </w:rPr>
      </w:pPr>
      <w:r w:rsidRPr="00216B59">
        <w:rPr>
          <w:rFonts w:ascii="Arial" w:hAnsi="Arial" w:cs="Arial"/>
          <w:b w:val="0"/>
          <w:sz w:val="20"/>
          <w:szCs w:val="20"/>
        </w:rPr>
        <w:t>Understand the fundamental concepts of marketing and its role in business.</w:t>
      </w:r>
    </w:p>
    <w:p w14:paraId="7A469300" w14:textId="3AFB8991" w:rsidR="00216B59" w:rsidRPr="00216B59" w:rsidRDefault="00216B59" w:rsidP="003F0BB6">
      <w:pPr>
        <w:pStyle w:val="BodyText"/>
        <w:widowControl w:val="0"/>
        <w:numPr>
          <w:ilvl w:val="0"/>
          <w:numId w:val="3"/>
        </w:numPr>
        <w:tabs>
          <w:tab w:val="left" w:pos="832"/>
        </w:tabs>
        <w:spacing w:line="230" w:lineRule="exact"/>
        <w:rPr>
          <w:rFonts w:ascii="Arial" w:hAnsi="Arial" w:cs="Arial"/>
          <w:b w:val="0"/>
          <w:sz w:val="20"/>
          <w:szCs w:val="20"/>
        </w:rPr>
      </w:pPr>
      <w:r w:rsidRPr="00216B59">
        <w:rPr>
          <w:rFonts w:ascii="Arial" w:hAnsi="Arial" w:cs="Arial"/>
          <w:b w:val="0"/>
          <w:sz w:val="20"/>
          <w:szCs w:val="20"/>
        </w:rPr>
        <w:t>Understand market segmentation, targeting</w:t>
      </w:r>
      <w:r w:rsidR="00147C23">
        <w:rPr>
          <w:rFonts w:ascii="Arial" w:hAnsi="Arial" w:cs="Arial"/>
          <w:b w:val="0"/>
          <w:sz w:val="20"/>
          <w:szCs w:val="20"/>
        </w:rPr>
        <w:t>,</w:t>
      </w:r>
      <w:r w:rsidRPr="00216B59">
        <w:rPr>
          <w:rFonts w:ascii="Arial" w:hAnsi="Arial" w:cs="Arial"/>
          <w:b w:val="0"/>
          <w:sz w:val="20"/>
          <w:szCs w:val="20"/>
        </w:rPr>
        <w:t xml:space="preserve"> and positioning (STP).</w:t>
      </w:r>
    </w:p>
    <w:p w14:paraId="0082719F" w14:textId="77777777" w:rsidR="00216B59" w:rsidRPr="00216B59" w:rsidRDefault="00216B59" w:rsidP="003F0BB6">
      <w:pPr>
        <w:pStyle w:val="BodyText"/>
        <w:widowControl w:val="0"/>
        <w:numPr>
          <w:ilvl w:val="0"/>
          <w:numId w:val="3"/>
        </w:numPr>
        <w:tabs>
          <w:tab w:val="left" w:pos="832"/>
        </w:tabs>
        <w:spacing w:line="230" w:lineRule="exact"/>
        <w:rPr>
          <w:rFonts w:ascii="Arial" w:hAnsi="Arial" w:cs="Arial"/>
          <w:b w:val="0"/>
          <w:sz w:val="20"/>
          <w:szCs w:val="20"/>
        </w:rPr>
      </w:pPr>
      <w:r w:rsidRPr="00216B59">
        <w:rPr>
          <w:rFonts w:ascii="Arial" w:hAnsi="Arial" w:cs="Arial"/>
          <w:b w:val="0"/>
          <w:sz w:val="20"/>
          <w:szCs w:val="20"/>
        </w:rPr>
        <w:t>Create a marketing plan to develop solutions to marketing problems.</w:t>
      </w:r>
    </w:p>
    <w:p w14:paraId="274D95BD" w14:textId="77777777" w:rsidR="00216B59" w:rsidRPr="00216B59" w:rsidRDefault="00216B59" w:rsidP="003F0BB6">
      <w:pPr>
        <w:pStyle w:val="BodyText"/>
        <w:widowControl w:val="0"/>
        <w:numPr>
          <w:ilvl w:val="0"/>
          <w:numId w:val="3"/>
        </w:numPr>
        <w:tabs>
          <w:tab w:val="left" w:pos="832"/>
        </w:tabs>
        <w:rPr>
          <w:rFonts w:ascii="Arial" w:hAnsi="Arial" w:cs="Arial"/>
          <w:b w:val="0"/>
          <w:sz w:val="20"/>
          <w:szCs w:val="20"/>
        </w:rPr>
      </w:pPr>
      <w:r w:rsidRPr="00216B59">
        <w:rPr>
          <w:rFonts w:ascii="Arial" w:hAnsi="Arial" w:cs="Arial"/>
          <w:b w:val="0"/>
          <w:sz w:val="20"/>
          <w:szCs w:val="20"/>
        </w:rPr>
        <w:t>Appreciate the ethical and societal aspects of marketing.</w:t>
      </w:r>
    </w:p>
    <w:p w14:paraId="485E4EE7" w14:textId="77777777" w:rsidR="00606077" w:rsidRPr="00216B59" w:rsidRDefault="00606077" w:rsidP="004954F5"/>
    <w:p w14:paraId="3836F171" w14:textId="4F609C70" w:rsidR="004954F5" w:rsidRPr="00216B59" w:rsidRDefault="004954F5" w:rsidP="004954F5">
      <w:r w:rsidRPr="00216B59">
        <w:t xml:space="preserve">To view the complete list of the Carey Business School’s general learning goals and objectives, visit the </w:t>
      </w:r>
      <w:hyperlink r:id="rId15" w:history="1">
        <w:r w:rsidRPr="00216B59">
          <w:rPr>
            <w:rStyle w:val="Hyperlink"/>
          </w:rPr>
          <w:t>Carey website</w:t>
        </w:r>
      </w:hyperlink>
      <w:r w:rsidRPr="00216B59">
        <w:t>.</w:t>
      </w:r>
    </w:p>
    <w:p w14:paraId="4F508773" w14:textId="2A963FCF" w:rsidR="00533153" w:rsidRPr="00216B59" w:rsidRDefault="00533153" w:rsidP="004954F5"/>
    <w:p w14:paraId="3D291FBB" w14:textId="7FA23C7F" w:rsidR="00137546" w:rsidRPr="00216B59" w:rsidRDefault="00972D17" w:rsidP="004954F5">
      <w:pPr>
        <w:pStyle w:val="Heading2"/>
      </w:pPr>
      <w:r w:rsidRPr="00216B59">
        <w:t>Course Policies</w:t>
      </w:r>
      <w:r w:rsidR="00137546" w:rsidRPr="00216B59">
        <w:t xml:space="preserve"> </w:t>
      </w:r>
    </w:p>
    <w:p w14:paraId="2BBED780" w14:textId="77777777" w:rsidR="00972D17" w:rsidRPr="00216B59" w:rsidRDefault="00972D17" w:rsidP="004954F5"/>
    <w:p w14:paraId="535E24D6" w14:textId="77777777" w:rsidR="00972D17" w:rsidRPr="00216B59" w:rsidRDefault="00972D17" w:rsidP="00280CAD">
      <w:pPr>
        <w:pStyle w:val="Heading3"/>
      </w:pPr>
      <w:r w:rsidRPr="00216B59">
        <w:t>Synchronous Online Sessions</w:t>
      </w:r>
    </w:p>
    <w:p w14:paraId="62F69B2E" w14:textId="2621932E" w:rsidR="00216B59" w:rsidRDefault="00972D17" w:rsidP="007A2CC4">
      <w:pPr>
        <w:spacing w:line="230" w:lineRule="exact"/>
        <w:ind w:left="360"/>
      </w:pPr>
      <w:r w:rsidRPr="00216B59">
        <w:t xml:space="preserve">Attendance of synchronous online sessions is highly recommended and of great value to students. The synchronous online sessions for this course will be delivered via Zoom at the following link: </w:t>
      </w:r>
    </w:p>
    <w:p w14:paraId="3857E5B8" w14:textId="77777777" w:rsidR="00A12429" w:rsidRDefault="00A12429" w:rsidP="00A12429">
      <w:pPr>
        <w:spacing w:line="230" w:lineRule="exact"/>
        <w:rPr>
          <w:b/>
          <w:bCs/>
          <w:noProof/>
          <w:color w:val="000000"/>
        </w:rPr>
      </w:pPr>
    </w:p>
    <w:p w14:paraId="164A9DCC" w14:textId="08FEF70A" w:rsidR="00A12429" w:rsidRDefault="007A2CC4" w:rsidP="00A12429">
      <w:pPr>
        <w:spacing w:line="230" w:lineRule="exact"/>
        <w:rPr>
          <w:b/>
          <w:bCs/>
          <w:noProof/>
          <w:color w:val="000000"/>
        </w:rPr>
      </w:pPr>
      <w:r w:rsidRPr="00911333">
        <w:rPr>
          <w:b/>
          <w:bCs/>
          <w:noProof/>
          <w:color w:val="000000"/>
        </w:rPr>
        <w:t>Zoom Meeting</w:t>
      </w:r>
      <w:r w:rsidR="00A12429">
        <w:t xml:space="preserve">: </w:t>
      </w:r>
      <w:hyperlink r:id="rId16" w:history="1">
        <w:r w:rsidR="00A12429" w:rsidRPr="003A342C">
          <w:rPr>
            <w:rStyle w:val="Hyperlink"/>
            <w:b/>
            <w:bCs/>
            <w:noProof/>
          </w:rPr>
          <w:t>https://jhucarey.zoom.us/j/97445861343?pwd=SVd0MEdiZlRnY0QrUmdrNUF6T09qdz09</w:t>
        </w:r>
      </w:hyperlink>
    </w:p>
    <w:p w14:paraId="47946789" w14:textId="77777777" w:rsidR="00A12429" w:rsidRDefault="00A12429" w:rsidP="00A12429">
      <w:pPr>
        <w:spacing w:line="230" w:lineRule="exact"/>
        <w:rPr>
          <w:b/>
          <w:bCs/>
          <w:noProof/>
          <w:color w:val="000000"/>
        </w:rPr>
      </w:pPr>
    </w:p>
    <w:p w14:paraId="2354D71A" w14:textId="77777777" w:rsidR="00A12429" w:rsidRPr="00A12429" w:rsidRDefault="00A12429" w:rsidP="00A12429">
      <w:pPr>
        <w:spacing w:line="230" w:lineRule="exact"/>
        <w:rPr>
          <w:b/>
          <w:bCs/>
          <w:noProof/>
          <w:color w:val="000000"/>
        </w:rPr>
      </w:pPr>
      <w:r w:rsidRPr="00A12429">
        <w:rPr>
          <w:b/>
          <w:bCs/>
          <w:noProof/>
          <w:color w:val="000000"/>
        </w:rPr>
        <w:t>Meeting ID: 974 4586 1343</w:t>
      </w:r>
    </w:p>
    <w:p w14:paraId="2FECCA6E" w14:textId="1F148855" w:rsidR="007A2CC4" w:rsidRPr="00911333" w:rsidRDefault="00A12429" w:rsidP="00A12429">
      <w:pPr>
        <w:spacing w:line="230" w:lineRule="exact"/>
        <w:rPr>
          <w:b/>
          <w:bCs/>
          <w:noProof/>
          <w:color w:val="000000"/>
        </w:rPr>
      </w:pPr>
      <w:r w:rsidRPr="00A12429">
        <w:rPr>
          <w:b/>
          <w:bCs/>
          <w:noProof/>
          <w:color w:val="000000"/>
        </w:rPr>
        <w:t>Passcode: 786681</w:t>
      </w:r>
    </w:p>
    <w:p w14:paraId="711825B2" w14:textId="77777777" w:rsidR="007A2CC4" w:rsidRDefault="007A2CC4" w:rsidP="007A2CC4">
      <w:pPr>
        <w:spacing w:line="230" w:lineRule="exact"/>
        <w:ind w:left="360"/>
        <w:rPr>
          <w:noProof/>
          <w:color w:val="000000"/>
        </w:rPr>
      </w:pPr>
    </w:p>
    <w:tbl>
      <w:tblPr>
        <w:tblStyle w:val="TableGrid"/>
        <w:tblW w:w="0" w:type="auto"/>
        <w:tblInd w:w="360" w:type="dxa"/>
        <w:tblLook w:val="04A0" w:firstRow="1" w:lastRow="0" w:firstColumn="1" w:lastColumn="0" w:noHBand="0" w:noVBand="1"/>
        <w:tblCaption w:val="table for organizing synchronous sessions"/>
      </w:tblPr>
      <w:tblGrid>
        <w:gridCol w:w="1255"/>
        <w:gridCol w:w="1980"/>
        <w:gridCol w:w="1890"/>
      </w:tblGrid>
      <w:tr w:rsidR="00D77C1C" w:rsidRPr="00FB4975" w14:paraId="06E36A0B" w14:textId="77777777" w:rsidTr="00D77C1C">
        <w:trPr>
          <w:cantSplit/>
          <w:tblHeader/>
        </w:trPr>
        <w:tc>
          <w:tcPr>
            <w:tcW w:w="1255" w:type="dxa"/>
          </w:tcPr>
          <w:p w14:paraId="7195CAC0" w14:textId="77777777" w:rsidR="00972D17" w:rsidRPr="00FB4975" w:rsidRDefault="00972D17" w:rsidP="004954F5">
            <w:pPr>
              <w:rPr>
                <w:b/>
              </w:rPr>
            </w:pPr>
            <w:r w:rsidRPr="00FB4975">
              <w:rPr>
                <w:b/>
              </w:rPr>
              <w:t>Module</w:t>
            </w:r>
          </w:p>
        </w:tc>
        <w:tc>
          <w:tcPr>
            <w:tcW w:w="1980" w:type="dxa"/>
          </w:tcPr>
          <w:p w14:paraId="1A900EB4" w14:textId="77777777" w:rsidR="00972D17" w:rsidRPr="00FB4975" w:rsidRDefault="00972D17" w:rsidP="004954F5">
            <w:pPr>
              <w:rPr>
                <w:b/>
              </w:rPr>
            </w:pPr>
            <w:r w:rsidRPr="00FB4975">
              <w:rPr>
                <w:b/>
              </w:rPr>
              <w:t>Date</w:t>
            </w:r>
          </w:p>
        </w:tc>
        <w:tc>
          <w:tcPr>
            <w:tcW w:w="1890" w:type="dxa"/>
          </w:tcPr>
          <w:p w14:paraId="2390D90C" w14:textId="77777777" w:rsidR="00972D17" w:rsidRPr="00FB4975" w:rsidRDefault="00972D17" w:rsidP="004954F5">
            <w:pPr>
              <w:rPr>
                <w:b/>
              </w:rPr>
            </w:pPr>
            <w:r w:rsidRPr="00FB4975">
              <w:rPr>
                <w:b/>
              </w:rPr>
              <w:t>Time</w:t>
            </w:r>
          </w:p>
        </w:tc>
      </w:tr>
      <w:tr w:rsidR="00D77C1C" w:rsidRPr="00FB4975" w14:paraId="209CC0E9" w14:textId="77777777" w:rsidTr="00D77C1C">
        <w:trPr>
          <w:cantSplit/>
        </w:trPr>
        <w:tc>
          <w:tcPr>
            <w:tcW w:w="1255" w:type="dxa"/>
          </w:tcPr>
          <w:p w14:paraId="5D67E2D0" w14:textId="77777777" w:rsidR="00972D17" w:rsidRPr="00FB4975" w:rsidRDefault="00972D17" w:rsidP="004954F5">
            <w:r w:rsidRPr="00FB4975">
              <w:t>Module 1</w:t>
            </w:r>
          </w:p>
        </w:tc>
        <w:tc>
          <w:tcPr>
            <w:tcW w:w="1980" w:type="dxa"/>
          </w:tcPr>
          <w:p w14:paraId="757535F4" w14:textId="2CDAB985" w:rsidR="00972D17" w:rsidRPr="00FB4975" w:rsidRDefault="000671ED" w:rsidP="004954F5">
            <w:r>
              <w:t>Tuesday, 1/25</w:t>
            </w:r>
          </w:p>
        </w:tc>
        <w:tc>
          <w:tcPr>
            <w:tcW w:w="1890" w:type="dxa"/>
          </w:tcPr>
          <w:p w14:paraId="2CA3BD2A" w14:textId="522A9018" w:rsidR="00972D17" w:rsidRPr="00FB4975" w:rsidRDefault="001B559A" w:rsidP="00D77C1C">
            <w:r>
              <w:t>7:30 - 8:30 p.m.</w:t>
            </w:r>
          </w:p>
        </w:tc>
      </w:tr>
      <w:tr w:rsidR="00D77C1C" w:rsidRPr="00FB4975" w14:paraId="70508F2A" w14:textId="77777777" w:rsidTr="00D77C1C">
        <w:trPr>
          <w:cantSplit/>
        </w:trPr>
        <w:tc>
          <w:tcPr>
            <w:tcW w:w="1255" w:type="dxa"/>
          </w:tcPr>
          <w:p w14:paraId="38A17D84" w14:textId="29615AD5" w:rsidR="00D77C1C" w:rsidRPr="00FB4975" w:rsidRDefault="00D77C1C" w:rsidP="00D77C1C">
            <w:r w:rsidRPr="00FB4975">
              <w:t>Module 4</w:t>
            </w:r>
          </w:p>
        </w:tc>
        <w:tc>
          <w:tcPr>
            <w:tcW w:w="1980" w:type="dxa"/>
          </w:tcPr>
          <w:p w14:paraId="265906BF" w14:textId="006BA4DE" w:rsidR="00D77C1C" w:rsidRPr="00FB4975" w:rsidRDefault="000671ED" w:rsidP="00D77C1C">
            <w:r>
              <w:t>Tuesday, 2/15</w:t>
            </w:r>
          </w:p>
        </w:tc>
        <w:tc>
          <w:tcPr>
            <w:tcW w:w="1890" w:type="dxa"/>
          </w:tcPr>
          <w:p w14:paraId="4064A667" w14:textId="0EBDBE5D" w:rsidR="00D77C1C" w:rsidRPr="00FB4975" w:rsidRDefault="001B559A" w:rsidP="00D77C1C">
            <w:r>
              <w:t>7:30 - 8:30 p.m.</w:t>
            </w:r>
          </w:p>
        </w:tc>
      </w:tr>
      <w:tr w:rsidR="00D77C1C" w:rsidRPr="00FB4975" w14:paraId="08ED5184" w14:textId="77777777" w:rsidTr="00D77C1C">
        <w:trPr>
          <w:cantSplit/>
        </w:trPr>
        <w:tc>
          <w:tcPr>
            <w:tcW w:w="1255" w:type="dxa"/>
          </w:tcPr>
          <w:p w14:paraId="5D911E9D" w14:textId="486F069B" w:rsidR="00D77C1C" w:rsidRPr="00FB4975" w:rsidRDefault="00D77C1C" w:rsidP="00D77C1C">
            <w:r w:rsidRPr="00FB4975">
              <w:t>Module 7</w:t>
            </w:r>
          </w:p>
        </w:tc>
        <w:tc>
          <w:tcPr>
            <w:tcW w:w="1980" w:type="dxa"/>
          </w:tcPr>
          <w:p w14:paraId="23505DA8" w14:textId="06B8141C" w:rsidR="00D77C1C" w:rsidRPr="00FB4975" w:rsidRDefault="00F87678" w:rsidP="00D77C1C">
            <w:r>
              <w:t>Tuesday, 3/8</w:t>
            </w:r>
          </w:p>
        </w:tc>
        <w:tc>
          <w:tcPr>
            <w:tcW w:w="1890" w:type="dxa"/>
          </w:tcPr>
          <w:p w14:paraId="5D25A9BB" w14:textId="2D8DC87A" w:rsidR="00D77C1C" w:rsidRPr="00FB4975" w:rsidRDefault="001B559A" w:rsidP="00D77C1C">
            <w:r>
              <w:t xml:space="preserve">7:30 - 8:30 p.m. </w:t>
            </w:r>
          </w:p>
        </w:tc>
      </w:tr>
    </w:tbl>
    <w:p w14:paraId="135CDB9F" w14:textId="699F38BB" w:rsidR="00972D17" w:rsidRPr="00FB4975" w:rsidRDefault="00972D17" w:rsidP="004954F5">
      <w:pPr>
        <w:ind w:left="360"/>
      </w:pPr>
    </w:p>
    <w:p w14:paraId="1C503A66" w14:textId="1588AE81" w:rsidR="00606077" w:rsidRPr="00FB4975" w:rsidRDefault="00D77C1C" w:rsidP="004954F5">
      <w:pPr>
        <w:ind w:left="360"/>
      </w:pPr>
      <w:r w:rsidRPr="00FB4975">
        <w:t>Optional</w:t>
      </w:r>
      <w:r w:rsidR="00606077" w:rsidRPr="00FB4975">
        <w:t xml:space="preserve"> sync sessions will be offered</w:t>
      </w:r>
      <w:r w:rsidRPr="00FB4975">
        <w:t xml:space="preserve"> as follows:</w:t>
      </w:r>
    </w:p>
    <w:tbl>
      <w:tblPr>
        <w:tblStyle w:val="TableGrid"/>
        <w:tblW w:w="0" w:type="auto"/>
        <w:tblInd w:w="360" w:type="dxa"/>
        <w:tblLook w:val="04A0" w:firstRow="1" w:lastRow="0" w:firstColumn="1" w:lastColumn="0" w:noHBand="0" w:noVBand="1"/>
        <w:tblCaption w:val="table for organizing synchronous sessions"/>
      </w:tblPr>
      <w:tblGrid>
        <w:gridCol w:w="1255"/>
        <w:gridCol w:w="1980"/>
        <w:gridCol w:w="1890"/>
      </w:tblGrid>
      <w:tr w:rsidR="00D77C1C" w:rsidRPr="00FB4975" w14:paraId="45F1FC84" w14:textId="77777777" w:rsidTr="00D77C1C">
        <w:trPr>
          <w:cantSplit/>
          <w:tblHeader/>
        </w:trPr>
        <w:tc>
          <w:tcPr>
            <w:tcW w:w="1255" w:type="dxa"/>
          </w:tcPr>
          <w:p w14:paraId="3EF2C97D" w14:textId="77777777" w:rsidR="00606077" w:rsidRPr="00FB4975" w:rsidRDefault="00606077" w:rsidP="00D167EB">
            <w:pPr>
              <w:rPr>
                <w:b/>
              </w:rPr>
            </w:pPr>
            <w:r w:rsidRPr="00FB4975">
              <w:rPr>
                <w:b/>
              </w:rPr>
              <w:t>Module</w:t>
            </w:r>
          </w:p>
        </w:tc>
        <w:tc>
          <w:tcPr>
            <w:tcW w:w="1980" w:type="dxa"/>
          </w:tcPr>
          <w:p w14:paraId="03289A1B" w14:textId="77777777" w:rsidR="00606077" w:rsidRPr="00FB4975" w:rsidRDefault="00606077" w:rsidP="00D167EB">
            <w:pPr>
              <w:rPr>
                <w:b/>
              </w:rPr>
            </w:pPr>
            <w:r w:rsidRPr="00FB4975">
              <w:rPr>
                <w:b/>
              </w:rPr>
              <w:t>Date</w:t>
            </w:r>
          </w:p>
        </w:tc>
        <w:tc>
          <w:tcPr>
            <w:tcW w:w="1890" w:type="dxa"/>
          </w:tcPr>
          <w:p w14:paraId="47ACA991" w14:textId="77777777" w:rsidR="00606077" w:rsidRPr="00FB4975" w:rsidRDefault="00606077" w:rsidP="00D167EB">
            <w:pPr>
              <w:rPr>
                <w:b/>
              </w:rPr>
            </w:pPr>
            <w:r w:rsidRPr="00FB4975">
              <w:rPr>
                <w:b/>
              </w:rPr>
              <w:t>Time</w:t>
            </w:r>
          </w:p>
        </w:tc>
      </w:tr>
      <w:tr w:rsidR="00D77C1C" w:rsidRPr="00FB4975" w14:paraId="666AF478" w14:textId="77777777" w:rsidTr="00D77C1C">
        <w:trPr>
          <w:cantSplit/>
        </w:trPr>
        <w:tc>
          <w:tcPr>
            <w:tcW w:w="1255" w:type="dxa"/>
          </w:tcPr>
          <w:p w14:paraId="6F712074" w14:textId="6D6E89B5" w:rsidR="00D77C1C" w:rsidRPr="00FB4975" w:rsidRDefault="00D77C1C" w:rsidP="00D77C1C">
            <w:r w:rsidRPr="00FB4975">
              <w:t>Module 2</w:t>
            </w:r>
          </w:p>
        </w:tc>
        <w:tc>
          <w:tcPr>
            <w:tcW w:w="1980" w:type="dxa"/>
          </w:tcPr>
          <w:p w14:paraId="61F6ED70" w14:textId="064A1BB0" w:rsidR="00D77C1C" w:rsidRPr="00FB4975" w:rsidRDefault="000671ED" w:rsidP="00D77C1C">
            <w:r>
              <w:t>Tuesday, 2/1</w:t>
            </w:r>
          </w:p>
        </w:tc>
        <w:tc>
          <w:tcPr>
            <w:tcW w:w="1890" w:type="dxa"/>
          </w:tcPr>
          <w:p w14:paraId="58FFBFB9" w14:textId="6FC53377" w:rsidR="00D77C1C" w:rsidRPr="00FB4975" w:rsidRDefault="001B559A" w:rsidP="00D77C1C">
            <w:r>
              <w:t xml:space="preserve">7:30 - 8:30 p.m. </w:t>
            </w:r>
          </w:p>
        </w:tc>
      </w:tr>
      <w:tr w:rsidR="00D77C1C" w:rsidRPr="00FB4975" w14:paraId="22F457D3" w14:textId="77777777" w:rsidTr="00D77C1C">
        <w:trPr>
          <w:cantSplit/>
        </w:trPr>
        <w:tc>
          <w:tcPr>
            <w:tcW w:w="1255" w:type="dxa"/>
          </w:tcPr>
          <w:p w14:paraId="30319EC0" w14:textId="6CCBB402" w:rsidR="00D77C1C" w:rsidRPr="00FB4975" w:rsidRDefault="00D77C1C" w:rsidP="00D77C1C">
            <w:r w:rsidRPr="00FB4975">
              <w:t>Module 3</w:t>
            </w:r>
          </w:p>
        </w:tc>
        <w:tc>
          <w:tcPr>
            <w:tcW w:w="1980" w:type="dxa"/>
          </w:tcPr>
          <w:p w14:paraId="7AA3E897" w14:textId="62CFA26F" w:rsidR="00D77C1C" w:rsidRPr="00FB4975" w:rsidRDefault="000671ED" w:rsidP="00D77C1C">
            <w:r>
              <w:t>Tuesday, 2/8</w:t>
            </w:r>
          </w:p>
        </w:tc>
        <w:tc>
          <w:tcPr>
            <w:tcW w:w="1890" w:type="dxa"/>
          </w:tcPr>
          <w:p w14:paraId="7D1ED593" w14:textId="3D291A82" w:rsidR="00D77C1C" w:rsidRPr="00FB4975" w:rsidRDefault="001B559A" w:rsidP="00D77C1C">
            <w:r>
              <w:t xml:space="preserve">7:30 - 8:30 p.m. </w:t>
            </w:r>
          </w:p>
        </w:tc>
      </w:tr>
      <w:tr w:rsidR="00D77C1C" w:rsidRPr="00FB4975" w14:paraId="1F63EFCA" w14:textId="77777777" w:rsidTr="00D77C1C">
        <w:trPr>
          <w:cantSplit/>
        </w:trPr>
        <w:tc>
          <w:tcPr>
            <w:tcW w:w="1255" w:type="dxa"/>
          </w:tcPr>
          <w:p w14:paraId="12D9F107" w14:textId="2AB2D6D4" w:rsidR="00D77C1C" w:rsidRPr="00FB4975" w:rsidRDefault="00D77C1C" w:rsidP="00D77C1C">
            <w:r w:rsidRPr="00FB4975">
              <w:t>Module 5</w:t>
            </w:r>
          </w:p>
        </w:tc>
        <w:tc>
          <w:tcPr>
            <w:tcW w:w="1980" w:type="dxa"/>
          </w:tcPr>
          <w:p w14:paraId="4E0055EF" w14:textId="3AE83013" w:rsidR="00D77C1C" w:rsidRPr="00FB4975" w:rsidRDefault="000671ED" w:rsidP="00D77C1C">
            <w:r>
              <w:t>Tuesday, 2/22</w:t>
            </w:r>
          </w:p>
        </w:tc>
        <w:tc>
          <w:tcPr>
            <w:tcW w:w="1890" w:type="dxa"/>
          </w:tcPr>
          <w:p w14:paraId="7DED9B18" w14:textId="7B3D70C9" w:rsidR="00D77C1C" w:rsidRPr="00FB4975" w:rsidRDefault="001B559A" w:rsidP="00D77C1C">
            <w:r>
              <w:t xml:space="preserve">7:30 - 8:30 p.m. </w:t>
            </w:r>
          </w:p>
        </w:tc>
      </w:tr>
      <w:tr w:rsidR="00D77C1C" w:rsidRPr="00FB4975" w14:paraId="45849B45" w14:textId="77777777" w:rsidTr="00D77C1C">
        <w:trPr>
          <w:cantSplit/>
        </w:trPr>
        <w:tc>
          <w:tcPr>
            <w:tcW w:w="1255" w:type="dxa"/>
          </w:tcPr>
          <w:p w14:paraId="28C9A4A2" w14:textId="2FCE63D0" w:rsidR="00D77C1C" w:rsidRPr="00FB4975" w:rsidRDefault="00D77C1C" w:rsidP="00D77C1C">
            <w:r w:rsidRPr="00FB4975">
              <w:t>Module 6</w:t>
            </w:r>
          </w:p>
        </w:tc>
        <w:tc>
          <w:tcPr>
            <w:tcW w:w="1980" w:type="dxa"/>
          </w:tcPr>
          <w:p w14:paraId="5ABD979E" w14:textId="25C07F4C" w:rsidR="00D77C1C" w:rsidRPr="00FB4975" w:rsidRDefault="000671ED" w:rsidP="00D77C1C">
            <w:r>
              <w:t>Tuesday</w:t>
            </w:r>
            <w:r w:rsidR="00F87678">
              <w:t>, 3/1</w:t>
            </w:r>
          </w:p>
        </w:tc>
        <w:tc>
          <w:tcPr>
            <w:tcW w:w="1890" w:type="dxa"/>
          </w:tcPr>
          <w:p w14:paraId="366E6E27" w14:textId="12DADC27" w:rsidR="00D77C1C" w:rsidRPr="00FB4975" w:rsidRDefault="001B559A" w:rsidP="00D77C1C">
            <w:r>
              <w:t xml:space="preserve">7:30 - 8:30 p.m. </w:t>
            </w:r>
          </w:p>
        </w:tc>
      </w:tr>
    </w:tbl>
    <w:p w14:paraId="324085C4" w14:textId="77777777" w:rsidR="00606077" w:rsidRPr="00FB4975" w:rsidRDefault="00606077" w:rsidP="004954F5">
      <w:pPr>
        <w:ind w:left="360"/>
      </w:pPr>
    </w:p>
    <w:p w14:paraId="4D90AE22" w14:textId="77777777" w:rsidR="006F7C2B" w:rsidRDefault="00972D17" w:rsidP="006F7C2B">
      <w:pPr>
        <w:pStyle w:val="Heading3"/>
      </w:pPr>
      <w:r w:rsidRPr="006F7C2B">
        <w:rPr>
          <w:rStyle w:val="Heading3Char"/>
          <w:b/>
        </w:rPr>
        <w:t>Participation</w:t>
      </w:r>
    </w:p>
    <w:p w14:paraId="6C620BBF" w14:textId="2D59153E" w:rsidR="00972D17" w:rsidRPr="00216B59" w:rsidRDefault="00972D17" w:rsidP="006F7C2B">
      <w:pPr>
        <w:ind w:left="360"/>
      </w:pPr>
      <w:r w:rsidRPr="006F7C2B">
        <w:t>Active participation is required for students to meet the highest expectations for this course. Students are expected to participate in all assigned online class activities and assessments.</w:t>
      </w:r>
    </w:p>
    <w:p w14:paraId="086985F1" w14:textId="77777777" w:rsidR="00972D17" w:rsidRPr="00216B59" w:rsidRDefault="00972D17" w:rsidP="004954F5">
      <w:pPr>
        <w:ind w:left="360"/>
      </w:pPr>
    </w:p>
    <w:p w14:paraId="53442339" w14:textId="7C28564F" w:rsidR="00972D17" w:rsidRPr="00216B59" w:rsidRDefault="00972D17" w:rsidP="004954F5">
      <w:pPr>
        <w:ind w:left="360"/>
      </w:pPr>
      <w:r w:rsidRPr="00216B59">
        <w:t xml:space="preserve">Interacting with other students via discussion boards is an important part of this course and will require prompt postings and responses. Discussions will occur during specific timeframes designated by the instructor. See </w:t>
      </w:r>
      <w:r w:rsidR="00147C23">
        <w:t xml:space="preserve">the </w:t>
      </w:r>
      <w:r w:rsidRPr="00216B59">
        <w:t>course calendar for specific information.</w:t>
      </w:r>
    </w:p>
    <w:p w14:paraId="78083624" w14:textId="77777777" w:rsidR="00972D17" w:rsidRPr="00216B59" w:rsidRDefault="00972D17" w:rsidP="004954F5">
      <w:pPr>
        <w:ind w:left="360"/>
      </w:pPr>
    </w:p>
    <w:p w14:paraId="6E120D9E" w14:textId="77777777" w:rsidR="00972D17" w:rsidRPr="00216B59" w:rsidRDefault="00972D17" w:rsidP="00280CAD">
      <w:pPr>
        <w:pStyle w:val="Heading3"/>
      </w:pPr>
      <w:r w:rsidRPr="00216B59">
        <w:t>Communication</w:t>
      </w:r>
    </w:p>
    <w:p w14:paraId="45A1610E" w14:textId="38A84E24" w:rsidR="00972D17" w:rsidRPr="00216B59" w:rsidRDefault="00972D17" w:rsidP="004954F5">
      <w:pPr>
        <w:ind w:left="360"/>
      </w:pPr>
      <w:r w:rsidRPr="00216B59">
        <w:t xml:space="preserve">A Q&amp;A discussion board has been set up as a place for students to submit questions to their peers and the instructor regarding course navigation, course content, course assignments, and other related queries. This format allows students to see the questions that their classmates have already asked, as well as the answers that have been provided. The instructor </w:t>
      </w:r>
      <w:r w:rsidR="009653B1" w:rsidRPr="00216B59">
        <w:t xml:space="preserve">and TA </w:t>
      </w:r>
      <w:r w:rsidRPr="00216B59">
        <w:t xml:space="preserve">will check the Q&amp;A discussion board daily and respond to student questions, where appropriate and necessary, within </w:t>
      </w:r>
      <w:r w:rsidR="009653B1" w:rsidRPr="00216B59">
        <w:t>12</w:t>
      </w:r>
      <w:r w:rsidRPr="00216B59">
        <w:t xml:space="preserve"> hours.</w:t>
      </w:r>
    </w:p>
    <w:p w14:paraId="5B153D43" w14:textId="77777777" w:rsidR="00972D17" w:rsidRPr="00216B59" w:rsidRDefault="00972D17" w:rsidP="004954F5">
      <w:pPr>
        <w:ind w:left="360"/>
      </w:pPr>
    </w:p>
    <w:p w14:paraId="58DC11C0" w14:textId="77777777" w:rsidR="00972D17" w:rsidRPr="00216B59" w:rsidRDefault="00972D17" w:rsidP="004954F5">
      <w:pPr>
        <w:ind w:left="360"/>
      </w:pPr>
      <w:r w:rsidRPr="00216B59">
        <w:lastRenderedPageBreak/>
        <w:t>Students who have a question that is urgent or regarding a personal matter (such as grades) should email the instructor directly</w:t>
      </w:r>
      <w:r w:rsidRPr="00216B59">
        <w:rPr>
          <w:lang w:eastAsia="x-none"/>
        </w:rPr>
        <w:t>.</w:t>
      </w:r>
      <w:r w:rsidRPr="00216B59">
        <w:t xml:space="preserve"> Otherwise, students are encouraged to use the course’s Q&amp;A discussion board.</w:t>
      </w:r>
    </w:p>
    <w:p w14:paraId="565BE4C3" w14:textId="7EF16A25" w:rsidR="00972D17" w:rsidRPr="00216B59" w:rsidRDefault="00972D17" w:rsidP="004954F5">
      <w:pPr>
        <w:ind w:left="360"/>
        <w:rPr>
          <w:color w:val="FF0000"/>
        </w:rPr>
      </w:pPr>
    </w:p>
    <w:tbl>
      <w:tblPr>
        <w:tblStyle w:val="TableGrid"/>
        <w:tblW w:w="9535" w:type="dxa"/>
        <w:tblInd w:w="360" w:type="dxa"/>
        <w:tblLook w:val="04A0" w:firstRow="1" w:lastRow="0" w:firstColumn="1" w:lastColumn="0" w:noHBand="0" w:noVBand="1"/>
        <w:tblCaption w:val="Types of questions and where to get the answers"/>
      </w:tblPr>
      <w:tblGrid>
        <w:gridCol w:w="6115"/>
        <w:gridCol w:w="3420"/>
      </w:tblGrid>
      <w:tr w:rsidR="00972D17" w:rsidRPr="00216B59" w14:paraId="63CAA87D" w14:textId="77777777" w:rsidTr="00B70AD3">
        <w:trPr>
          <w:cantSplit/>
          <w:tblHeader/>
        </w:trPr>
        <w:tc>
          <w:tcPr>
            <w:tcW w:w="6115" w:type="dxa"/>
            <w:vAlign w:val="center"/>
          </w:tcPr>
          <w:p w14:paraId="1E63E1E3" w14:textId="77777777" w:rsidR="00972D17" w:rsidRPr="00216B59" w:rsidRDefault="00972D17" w:rsidP="004954F5">
            <w:pPr>
              <w:rPr>
                <w:b/>
              </w:rPr>
            </w:pPr>
            <w:r w:rsidRPr="00216B59">
              <w:rPr>
                <w:b/>
              </w:rPr>
              <w:t>Types of Questions</w:t>
            </w:r>
          </w:p>
        </w:tc>
        <w:tc>
          <w:tcPr>
            <w:tcW w:w="3420" w:type="dxa"/>
            <w:vAlign w:val="center"/>
          </w:tcPr>
          <w:p w14:paraId="78DD7B28" w14:textId="77777777" w:rsidR="00972D17" w:rsidRPr="00216B59" w:rsidRDefault="00972D17" w:rsidP="004954F5">
            <w:pPr>
              <w:rPr>
                <w:b/>
              </w:rPr>
            </w:pPr>
            <w:r w:rsidRPr="00216B59">
              <w:rPr>
                <w:b/>
              </w:rPr>
              <w:t>Where to Get Answers</w:t>
            </w:r>
          </w:p>
        </w:tc>
      </w:tr>
      <w:tr w:rsidR="00972D17" w:rsidRPr="00216B59" w14:paraId="2A39FBF8" w14:textId="77777777" w:rsidTr="00B70AD3">
        <w:trPr>
          <w:cantSplit/>
          <w:tblHeader/>
        </w:trPr>
        <w:tc>
          <w:tcPr>
            <w:tcW w:w="6115" w:type="dxa"/>
          </w:tcPr>
          <w:p w14:paraId="70AEA018" w14:textId="77777777" w:rsidR="00972D17" w:rsidRPr="00216B59" w:rsidRDefault="00972D17" w:rsidP="004954F5">
            <w:pPr>
              <w:rPr>
                <w:b/>
              </w:rPr>
            </w:pPr>
            <w:r w:rsidRPr="00216B59">
              <w:rPr>
                <w:b/>
              </w:rPr>
              <w:t>Grades</w:t>
            </w:r>
          </w:p>
        </w:tc>
        <w:tc>
          <w:tcPr>
            <w:tcW w:w="3420" w:type="dxa"/>
          </w:tcPr>
          <w:p w14:paraId="7640AD01" w14:textId="77777777" w:rsidR="00972D17" w:rsidRPr="00216B59" w:rsidRDefault="00972D17" w:rsidP="004954F5">
            <w:pPr>
              <w:rPr>
                <w:b/>
              </w:rPr>
            </w:pPr>
            <w:r w:rsidRPr="00216B59">
              <w:t>The instructor</w:t>
            </w:r>
          </w:p>
        </w:tc>
      </w:tr>
      <w:tr w:rsidR="00972D17" w:rsidRPr="00216B59" w14:paraId="3972E197" w14:textId="77777777" w:rsidTr="00B70AD3">
        <w:trPr>
          <w:cantSplit/>
          <w:tblHeader/>
        </w:trPr>
        <w:tc>
          <w:tcPr>
            <w:tcW w:w="6115" w:type="dxa"/>
          </w:tcPr>
          <w:p w14:paraId="0D8435A2" w14:textId="77777777" w:rsidR="00972D17" w:rsidRPr="00216B59" w:rsidRDefault="00972D17" w:rsidP="004954F5">
            <w:pPr>
              <w:rPr>
                <w:b/>
              </w:rPr>
            </w:pPr>
            <w:r w:rsidRPr="00216B59">
              <w:rPr>
                <w:b/>
              </w:rPr>
              <w:t>Urgent or personal information</w:t>
            </w:r>
          </w:p>
        </w:tc>
        <w:tc>
          <w:tcPr>
            <w:tcW w:w="3420" w:type="dxa"/>
          </w:tcPr>
          <w:p w14:paraId="240A47D8" w14:textId="77777777" w:rsidR="00972D17" w:rsidRPr="00216B59" w:rsidRDefault="00972D17" w:rsidP="004954F5">
            <w:pPr>
              <w:rPr>
                <w:b/>
              </w:rPr>
            </w:pPr>
            <w:r w:rsidRPr="00216B59">
              <w:t>The instructor</w:t>
            </w:r>
          </w:p>
        </w:tc>
      </w:tr>
      <w:tr w:rsidR="00972D17" w:rsidRPr="00216B59" w14:paraId="20343726" w14:textId="77777777" w:rsidTr="00B70AD3">
        <w:trPr>
          <w:cantSplit/>
        </w:trPr>
        <w:tc>
          <w:tcPr>
            <w:tcW w:w="6115" w:type="dxa"/>
          </w:tcPr>
          <w:p w14:paraId="07453992" w14:textId="77777777" w:rsidR="00972D17" w:rsidRPr="00216B59" w:rsidRDefault="00972D17" w:rsidP="004954F5">
            <w:pPr>
              <w:rPr>
                <w:b/>
              </w:rPr>
            </w:pPr>
            <w:r w:rsidRPr="00216B59">
              <w:rPr>
                <w:b/>
              </w:rPr>
              <w:t>Course navigation</w:t>
            </w:r>
          </w:p>
          <w:p w14:paraId="05BE561B" w14:textId="77777777" w:rsidR="00972D17" w:rsidRPr="00216B59" w:rsidRDefault="00972D17" w:rsidP="004954F5">
            <w:pPr>
              <w:rPr>
                <w:rFonts w:eastAsia="SimSun"/>
                <w:b/>
                <w:i/>
                <w:sz w:val="18"/>
                <w:szCs w:val="18"/>
              </w:rPr>
            </w:pPr>
            <w:r w:rsidRPr="00216B59">
              <w:rPr>
                <w:i/>
                <w:sz w:val="18"/>
                <w:szCs w:val="18"/>
              </w:rPr>
              <w:t>Example: Where can I find this week’s assignments?</w:t>
            </w:r>
          </w:p>
        </w:tc>
        <w:tc>
          <w:tcPr>
            <w:tcW w:w="3420" w:type="dxa"/>
          </w:tcPr>
          <w:p w14:paraId="71FA08E5" w14:textId="77777777" w:rsidR="00972D17" w:rsidRPr="00216B59" w:rsidRDefault="00972D17" w:rsidP="004954F5">
            <w:r w:rsidRPr="00216B59">
              <w:t>Q&amp;A discussion board</w:t>
            </w:r>
          </w:p>
        </w:tc>
      </w:tr>
      <w:tr w:rsidR="00972D17" w:rsidRPr="00216B59" w14:paraId="01A1E04B" w14:textId="77777777" w:rsidTr="00B70AD3">
        <w:trPr>
          <w:cantSplit/>
        </w:trPr>
        <w:tc>
          <w:tcPr>
            <w:tcW w:w="6115" w:type="dxa"/>
          </w:tcPr>
          <w:p w14:paraId="0E346D52" w14:textId="77777777" w:rsidR="00972D17" w:rsidRPr="00216B59" w:rsidRDefault="00972D17" w:rsidP="004954F5">
            <w:pPr>
              <w:rPr>
                <w:b/>
              </w:rPr>
            </w:pPr>
            <w:r w:rsidRPr="00216B59">
              <w:rPr>
                <w:b/>
              </w:rPr>
              <w:t>Course content</w:t>
            </w:r>
          </w:p>
          <w:p w14:paraId="0C52A554" w14:textId="77777777" w:rsidR="00972D17" w:rsidRPr="00216B59" w:rsidRDefault="00972D17" w:rsidP="004954F5">
            <w:pPr>
              <w:rPr>
                <w:rFonts w:eastAsia="SimSun"/>
                <w:b/>
                <w:i/>
                <w:sz w:val="18"/>
                <w:szCs w:val="18"/>
              </w:rPr>
            </w:pPr>
            <w:r w:rsidRPr="00216B59">
              <w:rPr>
                <w:i/>
                <w:sz w:val="18"/>
                <w:szCs w:val="18"/>
              </w:rPr>
              <w:t>Example: What’s the difference between micro and macroeconomics?</w:t>
            </w:r>
          </w:p>
        </w:tc>
        <w:tc>
          <w:tcPr>
            <w:tcW w:w="3420" w:type="dxa"/>
          </w:tcPr>
          <w:p w14:paraId="599D4661" w14:textId="77777777" w:rsidR="00972D17" w:rsidRPr="00216B59" w:rsidRDefault="00972D17" w:rsidP="004954F5">
            <w:r w:rsidRPr="00216B59">
              <w:t>Q&amp;A discussion board</w:t>
            </w:r>
          </w:p>
        </w:tc>
      </w:tr>
      <w:tr w:rsidR="00972D17" w:rsidRPr="00216B59" w14:paraId="6051A025" w14:textId="77777777" w:rsidTr="00B70AD3">
        <w:trPr>
          <w:cantSplit/>
        </w:trPr>
        <w:tc>
          <w:tcPr>
            <w:tcW w:w="6115" w:type="dxa"/>
          </w:tcPr>
          <w:p w14:paraId="3A2643AF" w14:textId="77777777" w:rsidR="00972D17" w:rsidRPr="00216B59" w:rsidRDefault="00972D17" w:rsidP="004954F5">
            <w:pPr>
              <w:rPr>
                <w:b/>
              </w:rPr>
            </w:pPr>
            <w:r w:rsidRPr="00216B59">
              <w:rPr>
                <w:b/>
              </w:rPr>
              <w:t>Assignments</w:t>
            </w:r>
          </w:p>
          <w:p w14:paraId="68FF7161" w14:textId="77777777" w:rsidR="00972D17" w:rsidRPr="00216B59" w:rsidRDefault="00972D17" w:rsidP="004954F5">
            <w:pPr>
              <w:rPr>
                <w:rFonts w:eastAsia="SimSun"/>
                <w:b/>
                <w:i/>
                <w:sz w:val="18"/>
                <w:szCs w:val="18"/>
              </w:rPr>
            </w:pPr>
            <w:r w:rsidRPr="00216B59">
              <w:rPr>
                <w:i/>
                <w:sz w:val="18"/>
                <w:szCs w:val="18"/>
              </w:rPr>
              <w:t>Example: Do I have to submit the presentation as a PPT?</w:t>
            </w:r>
          </w:p>
        </w:tc>
        <w:tc>
          <w:tcPr>
            <w:tcW w:w="3420" w:type="dxa"/>
          </w:tcPr>
          <w:p w14:paraId="2AAD959E" w14:textId="77777777" w:rsidR="00972D17" w:rsidRPr="00216B59" w:rsidRDefault="00972D17" w:rsidP="004954F5">
            <w:r w:rsidRPr="00216B59">
              <w:t>Q&amp;A discussion board</w:t>
            </w:r>
          </w:p>
        </w:tc>
      </w:tr>
      <w:tr w:rsidR="00972D17" w:rsidRPr="00216B59" w14:paraId="254A56E5" w14:textId="77777777" w:rsidTr="00B70AD3">
        <w:trPr>
          <w:cantSplit/>
        </w:trPr>
        <w:tc>
          <w:tcPr>
            <w:tcW w:w="6115" w:type="dxa"/>
          </w:tcPr>
          <w:p w14:paraId="36798BCD" w14:textId="77777777" w:rsidR="00972D17" w:rsidRPr="00216B59" w:rsidRDefault="00972D17" w:rsidP="004954F5">
            <w:pPr>
              <w:rPr>
                <w:b/>
              </w:rPr>
            </w:pPr>
            <w:r w:rsidRPr="00216B59">
              <w:rPr>
                <w:b/>
              </w:rPr>
              <w:t>Other general questions about the course</w:t>
            </w:r>
          </w:p>
        </w:tc>
        <w:tc>
          <w:tcPr>
            <w:tcW w:w="3420" w:type="dxa"/>
          </w:tcPr>
          <w:p w14:paraId="6FF50193" w14:textId="77777777" w:rsidR="00972D17" w:rsidRPr="00216B59" w:rsidRDefault="00972D17" w:rsidP="004954F5">
            <w:r w:rsidRPr="00216B59">
              <w:t>Q&amp;A discussion board</w:t>
            </w:r>
          </w:p>
        </w:tc>
      </w:tr>
      <w:tr w:rsidR="00972D17" w:rsidRPr="00216B59" w14:paraId="005D18A0" w14:textId="77777777" w:rsidTr="00B70AD3">
        <w:trPr>
          <w:cantSplit/>
        </w:trPr>
        <w:tc>
          <w:tcPr>
            <w:tcW w:w="6115" w:type="dxa"/>
          </w:tcPr>
          <w:p w14:paraId="2FF457A6" w14:textId="77777777" w:rsidR="00972D17" w:rsidRPr="00216B59" w:rsidRDefault="00972D17" w:rsidP="004954F5">
            <w:pPr>
              <w:rPr>
                <w:b/>
              </w:rPr>
            </w:pPr>
            <w:r w:rsidRPr="00216B59">
              <w:rPr>
                <w:b/>
              </w:rPr>
              <w:t>Technical issues</w:t>
            </w:r>
          </w:p>
          <w:p w14:paraId="4BD34795" w14:textId="77777777" w:rsidR="00972D17" w:rsidRPr="00216B59" w:rsidRDefault="00972D17" w:rsidP="004954F5">
            <w:pPr>
              <w:rPr>
                <w:rFonts w:eastAsia="SimSun"/>
                <w:i/>
                <w:sz w:val="18"/>
                <w:szCs w:val="18"/>
              </w:rPr>
            </w:pPr>
            <w:r w:rsidRPr="00216B59">
              <w:rPr>
                <w:i/>
                <w:sz w:val="18"/>
                <w:szCs w:val="18"/>
              </w:rPr>
              <w:t>Example: Why can’t I open this file</w:t>
            </w:r>
            <w:r w:rsidRPr="00216B59">
              <w:rPr>
                <w:rFonts w:eastAsia="SimSun"/>
                <w:i/>
                <w:sz w:val="18"/>
                <w:szCs w:val="18"/>
              </w:rPr>
              <w:t>?</w:t>
            </w:r>
          </w:p>
          <w:p w14:paraId="036DF586" w14:textId="77777777" w:rsidR="00972D17" w:rsidRPr="00216B59" w:rsidRDefault="00972D17" w:rsidP="004954F5">
            <w:r w:rsidRPr="00216B59">
              <w:rPr>
                <w:i/>
                <w:sz w:val="18"/>
                <w:szCs w:val="18"/>
              </w:rPr>
              <w:t>Example: I got kicked out of an exam. What should I do?</w:t>
            </w:r>
          </w:p>
        </w:tc>
        <w:tc>
          <w:tcPr>
            <w:tcW w:w="3420" w:type="dxa"/>
          </w:tcPr>
          <w:p w14:paraId="2C70D9B7" w14:textId="190D639A" w:rsidR="00972D17" w:rsidRPr="00D56995" w:rsidRDefault="00307EF1" w:rsidP="00307EF1">
            <w:r>
              <w:t>Technical support (see the Carey Blackboard Support Information Box)</w:t>
            </w:r>
          </w:p>
        </w:tc>
      </w:tr>
    </w:tbl>
    <w:p w14:paraId="6CE4B10E" w14:textId="1A5E9DA6" w:rsidR="005E4818" w:rsidRPr="00216B59" w:rsidRDefault="005E4818" w:rsidP="004954F5">
      <w:pPr>
        <w:ind w:left="360"/>
      </w:pPr>
    </w:p>
    <w:p w14:paraId="0C1D9612" w14:textId="2A1FB7D1" w:rsidR="006F7C2B" w:rsidRPr="00D01D4C" w:rsidRDefault="006F7C2B" w:rsidP="006F7C2B">
      <w:pPr>
        <w:pStyle w:val="Heading2"/>
        <w:rPr>
          <w:i/>
        </w:rPr>
      </w:pPr>
      <w:r w:rsidRPr="00D01D4C">
        <w:t>Assignments</w:t>
      </w:r>
    </w:p>
    <w:p w14:paraId="1F4BB876" w14:textId="77777777" w:rsidR="004954F5" w:rsidRPr="00216B59" w:rsidRDefault="004954F5" w:rsidP="004954F5"/>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Caption w:val="Assignments overview"/>
      </w:tblPr>
      <w:tblGrid>
        <w:gridCol w:w="6570"/>
        <w:gridCol w:w="1170"/>
        <w:gridCol w:w="1260"/>
        <w:gridCol w:w="900"/>
      </w:tblGrid>
      <w:tr w:rsidR="003F0BB6" w14:paraId="67F5D6B2" w14:textId="77777777" w:rsidTr="003F0BB6">
        <w:trPr>
          <w:cantSplit/>
          <w:tblHeader/>
        </w:trPr>
        <w:tc>
          <w:tcPr>
            <w:tcW w:w="6570" w:type="dxa"/>
            <w:tcBorders>
              <w:top w:val="single" w:sz="4" w:space="0" w:color="000000"/>
              <w:left w:val="single" w:sz="4" w:space="0" w:color="000000"/>
              <w:bottom w:val="single" w:sz="4" w:space="0" w:color="000000"/>
              <w:right w:val="single" w:sz="4" w:space="0" w:color="000000"/>
            </w:tcBorders>
            <w:vAlign w:val="center"/>
          </w:tcPr>
          <w:p w14:paraId="7EEA1887" w14:textId="77777777" w:rsidR="003F0BB6" w:rsidRPr="003F0BB6" w:rsidRDefault="003F0BB6" w:rsidP="008B0199">
            <w:pPr>
              <w:rPr>
                <w:b/>
              </w:rPr>
            </w:pPr>
            <w:r w:rsidRPr="003F0BB6">
              <w:rPr>
                <w:b/>
              </w:rPr>
              <w:t>Assignment</w:t>
            </w:r>
          </w:p>
        </w:tc>
        <w:tc>
          <w:tcPr>
            <w:tcW w:w="1170" w:type="dxa"/>
            <w:tcBorders>
              <w:top w:val="single" w:sz="4" w:space="0" w:color="000000"/>
              <w:left w:val="single" w:sz="4" w:space="0" w:color="000000"/>
              <w:bottom w:val="single" w:sz="4" w:space="0" w:color="000000"/>
              <w:right w:val="single" w:sz="4" w:space="0" w:color="000000"/>
            </w:tcBorders>
            <w:vAlign w:val="center"/>
          </w:tcPr>
          <w:p w14:paraId="75BBF0B2" w14:textId="77777777" w:rsidR="003F0BB6" w:rsidRPr="003F0BB6" w:rsidRDefault="003F0BB6" w:rsidP="008B0199">
            <w:pPr>
              <w:rPr>
                <w:b/>
              </w:rPr>
            </w:pPr>
            <w:r w:rsidRPr="003F0BB6">
              <w:rPr>
                <w:b/>
              </w:rPr>
              <w:t>Team or Individual</w:t>
            </w:r>
          </w:p>
        </w:tc>
        <w:tc>
          <w:tcPr>
            <w:tcW w:w="1260" w:type="dxa"/>
            <w:tcBorders>
              <w:top w:val="single" w:sz="4" w:space="0" w:color="000000"/>
              <w:left w:val="single" w:sz="4" w:space="0" w:color="000000"/>
              <w:bottom w:val="single" w:sz="4" w:space="0" w:color="000000"/>
              <w:right w:val="single" w:sz="4" w:space="0" w:color="000000"/>
            </w:tcBorders>
            <w:vAlign w:val="center"/>
          </w:tcPr>
          <w:p w14:paraId="460DCE08" w14:textId="77777777" w:rsidR="003F0BB6" w:rsidRPr="003F0BB6" w:rsidRDefault="003F0BB6" w:rsidP="008B0199">
            <w:pPr>
              <w:rPr>
                <w:b/>
              </w:rPr>
            </w:pPr>
            <w:r w:rsidRPr="003F0BB6">
              <w:rPr>
                <w:b/>
              </w:rPr>
              <w:t>Learning Objectives</w:t>
            </w:r>
          </w:p>
        </w:tc>
        <w:tc>
          <w:tcPr>
            <w:tcW w:w="900" w:type="dxa"/>
            <w:tcBorders>
              <w:top w:val="single" w:sz="4" w:space="0" w:color="000000"/>
              <w:left w:val="single" w:sz="4" w:space="0" w:color="000000"/>
              <w:bottom w:val="single" w:sz="4" w:space="0" w:color="000000"/>
              <w:right w:val="single" w:sz="4" w:space="0" w:color="000000"/>
            </w:tcBorders>
            <w:vAlign w:val="center"/>
          </w:tcPr>
          <w:p w14:paraId="1AA5DC01" w14:textId="77777777" w:rsidR="003F0BB6" w:rsidRPr="003F0BB6" w:rsidRDefault="003F0BB6" w:rsidP="008B0199">
            <w:pPr>
              <w:rPr>
                <w:b/>
              </w:rPr>
            </w:pPr>
            <w:r w:rsidRPr="003F0BB6">
              <w:rPr>
                <w:b/>
              </w:rPr>
              <w:t>Weight</w:t>
            </w:r>
          </w:p>
        </w:tc>
      </w:tr>
      <w:tr w:rsidR="003F0BB6" w14:paraId="4A30CEFF" w14:textId="77777777" w:rsidTr="003F0BB6">
        <w:trPr>
          <w:cantSplit/>
          <w:tblHeader/>
        </w:trPr>
        <w:tc>
          <w:tcPr>
            <w:tcW w:w="6570" w:type="dxa"/>
            <w:tcBorders>
              <w:top w:val="single" w:sz="4" w:space="0" w:color="000000"/>
              <w:left w:val="single" w:sz="4" w:space="0" w:color="000000"/>
              <w:bottom w:val="single" w:sz="4" w:space="0" w:color="000000"/>
              <w:right w:val="single" w:sz="4" w:space="0" w:color="000000"/>
            </w:tcBorders>
            <w:vAlign w:val="center"/>
          </w:tcPr>
          <w:p w14:paraId="5D3A5DAD" w14:textId="77777777" w:rsidR="003F0BB6" w:rsidRPr="003F0BB6" w:rsidRDefault="003F0BB6" w:rsidP="008B0199">
            <w:pPr>
              <w:rPr>
                <w:b/>
              </w:rPr>
            </w:pPr>
            <w:proofErr w:type="gramStart"/>
            <w:r w:rsidRPr="003F0BB6">
              <w:rPr>
                <w:b/>
              </w:rPr>
              <w:t>Team  Case</w:t>
            </w:r>
            <w:proofErr w:type="gramEnd"/>
            <w:r w:rsidRPr="003F0BB6">
              <w:rPr>
                <w:b/>
              </w:rPr>
              <w:t>  Discussion  Leader*</w:t>
            </w:r>
          </w:p>
        </w:tc>
        <w:tc>
          <w:tcPr>
            <w:tcW w:w="1170" w:type="dxa"/>
            <w:tcBorders>
              <w:top w:val="single" w:sz="4" w:space="0" w:color="000000"/>
              <w:left w:val="single" w:sz="4" w:space="0" w:color="000000"/>
              <w:bottom w:val="single" w:sz="4" w:space="0" w:color="000000"/>
              <w:right w:val="single" w:sz="4" w:space="0" w:color="000000"/>
            </w:tcBorders>
            <w:vAlign w:val="center"/>
          </w:tcPr>
          <w:p w14:paraId="2328AF15" w14:textId="77777777" w:rsidR="003F0BB6" w:rsidRPr="003F0BB6" w:rsidRDefault="003F0BB6" w:rsidP="008B0199">
            <w:pPr>
              <w:rPr>
                <w:b/>
              </w:rPr>
            </w:pPr>
            <w:r w:rsidRPr="003F0BB6">
              <w:rPr>
                <w:b/>
              </w:rPr>
              <w:t>Team</w:t>
            </w:r>
          </w:p>
        </w:tc>
        <w:tc>
          <w:tcPr>
            <w:tcW w:w="1260" w:type="dxa"/>
            <w:tcBorders>
              <w:top w:val="single" w:sz="4" w:space="0" w:color="000000"/>
              <w:left w:val="single" w:sz="4" w:space="0" w:color="000000"/>
              <w:bottom w:val="single" w:sz="4" w:space="0" w:color="000000"/>
              <w:right w:val="single" w:sz="4" w:space="0" w:color="000000"/>
            </w:tcBorders>
            <w:vAlign w:val="center"/>
          </w:tcPr>
          <w:p w14:paraId="6AD18E6B" w14:textId="77777777" w:rsidR="003F0BB6" w:rsidRPr="003F0BB6" w:rsidRDefault="003F0BB6" w:rsidP="008B0199">
            <w:pPr>
              <w:rPr>
                <w:b/>
              </w:rPr>
            </w:pPr>
            <w:proofErr w:type="gramStart"/>
            <w:r w:rsidRPr="003F0BB6">
              <w:rPr>
                <w:b/>
              </w:rPr>
              <w:t>1,  2</w:t>
            </w:r>
            <w:proofErr w:type="gramEnd"/>
            <w:r w:rsidRPr="003F0BB6">
              <w:rPr>
                <w:b/>
              </w:rPr>
              <w:t>,  3</w:t>
            </w:r>
          </w:p>
        </w:tc>
        <w:tc>
          <w:tcPr>
            <w:tcW w:w="900" w:type="dxa"/>
            <w:tcBorders>
              <w:top w:val="single" w:sz="4" w:space="0" w:color="000000"/>
              <w:left w:val="single" w:sz="4" w:space="0" w:color="000000"/>
              <w:bottom w:val="single" w:sz="4" w:space="0" w:color="000000"/>
              <w:right w:val="single" w:sz="4" w:space="0" w:color="000000"/>
            </w:tcBorders>
            <w:vAlign w:val="center"/>
          </w:tcPr>
          <w:p w14:paraId="04519E41" w14:textId="77777777" w:rsidR="003F0BB6" w:rsidRPr="003F0BB6" w:rsidRDefault="003F0BB6" w:rsidP="008B0199">
            <w:pPr>
              <w:rPr>
                <w:b/>
              </w:rPr>
            </w:pPr>
            <w:r w:rsidRPr="003F0BB6">
              <w:rPr>
                <w:b/>
              </w:rPr>
              <w:t>12%</w:t>
            </w:r>
          </w:p>
        </w:tc>
      </w:tr>
      <w:tr w:rsidR="003F0BB6" w14:paraId="6805BF66" w14:textId="77777777" w:rsidTr="003F0BB6">
        <w:trPr>
          <w:cantSplit/>
          <w:tblHeader/>
        </w:trPr>
        <w:tc>
          <w:tcPr>
            <w:tcW w:w="6570" w:type="dxa"/>
            <w:tcBorders>
              <w:top w:val="single" w:sz="4" w:space="0" w:color="000000"/>
              <w:left w:val="single" w:sz="4" w:space="0" w:color="000000"/>
              <w:bottom w:val="single" w:sz="4" w:space="0" w:color="000000"/>
              <w:right w:val="single" w:sz="4" w:space="0" w:color="000000"/>
            </w:tcBorders>
            <w:vAlign w:val="center"/>
          </w:tcPr>
          <w:p w14:paraId="4D81ECFE" w14:textId="77777777" w:rsidR="003F0BB6" w:rsidRPr="003F0BB6" w:rsidRDefault="003F0BB6" w:rsidP="008B0199">
            <w:pPr>
              <w:rPr>
                <w:b/>
              </w:rPr>
            </w:pPr>
            <w:r w:rsidRPr="003F0BB6">
              <w:rPr>
                <w:b/>
              </w:rPr>
              <w:t xml:space="preserve">Knowledge </w:t>
            </w:r>
            <w:proofErr w:type="gramStart"/>
            <w:r w:rsidRPr="003F0BB6">
              <w:rPr>
                <w:b/>
              </w:rPr>
              <w:t>Checks  (</w:t>
            </w:r>
            <w:proofErr w:type="gramEnd"/>
            <w:r w:rsidRPr="003F0BB6">
              <w:rPr>
                <w:b/>
              </w:rPr>
              <w:t>Modules  2–7)</w:t>
            </w:r>
          </w:p>
        </w:tc>
        <w:tc>
          <w:tcPr>
            <w:tcW w:w="1170" w:type="dxa"/>
            <w:tcBorders>
              <w:top w:val="single" w:sz="4" w:space="0" w:color="000000"/>
              <w:left w:val="single" w:sz="4" w:space="0" w:color="000000"/>
              <w:bottom w:val="single" w:sz="4" w:space="0" w:color="000000"/>
              <w:right w:val="single" w:sz="4" w:space="0" w:color="000000"/>
            </w:tcBorders>
            <w:vAlign w:val="center"/>
          </w:tcPr>
          <w:p w14:paraId="0C6DBCBF" w14:textId="77777777" w:rsidR="003F0BB6" w:rsidRPr="003F0BB6" w:rsidRDefault="003F0BB6" w:rsidP="008B0199">
            <w:pPr>
              <w:rPr>
                <w:b/>
              </w:rPr>
            </w:pPr>
            <w:r w:rsidRPr="003F0BB6">
              <w:rPr>
                <w:b/>
              </w:rPr>
              <w:t>Individual</w:t>
            </w:r>
          </w:p>
        </w:tc>
        <w:tc>
          <w:tcPr>
            <w:tcW w:w="1260" w:type="dxa"/>
            <w:tcBorders>
              <w:top w:val="single" w:sz="4" w:space="0" w:color="000000"/>
              <w:left w:val="single" w:sz="4" w:space="0" w:color="000000"/>
              <w:bottom w:val="single" w:sz="4" w:space="0" w:color="000000"/>
              <w:right w:val="single" w:sz="4" w:space="0" w:color="000000"/>
            </w:tcBorders>
            <w:vAlign w:val="center"/>
          </w:tcPr>
          <w:p w14:paraId="68EE9126" w14:textId="77777777" w:rsidR="003F0BB6" w:rsidRPr="003F0BB6" w:rsidRDefault="003F0BB6" w:rsidP="008B0199">
            <w:pPr>
              <w:rPr>
                <w:b/>
              </w:rPr>
            </w:pPr>
            <w:r w:rsidRPr="003F0BB6">
              <w:rPr>
                <w:b/>
              </w:rPr>
              <w:t>4</w:t>
            </w:r>
          </w:p>
        </w:tc>
        <w:tc>
          <w:tcPr>
            <w:tcW w:w="900" w:type="dxa"/>
            <w:tcBorders>
              <w:top w:val="single" w:sz="4" w:space="0" w:color="000000"/>
              <w:left w:val="single" w:sz="4" w:space="0" w:color="000000"/>
              <w:bottom w:val="single" w:sz="4" w:space="0" w:color="000000"/>
              <w:right w:val="single" w:sz="4" w:space="0" w:color="000000"/>
            </w:tcBorders>
            <w:vAlign w:val="center"/>
          </w:tcPr>
          <w:p w14:paraId="23434DA0" w14:textId="77777777" w:rsidR="003F0BB6" w:rsidRPr="003F0BB6" w:rsidRDefault="003F0BB6" w:rsidP="008B0199">
            <w:pPr>
              <w:rPr>
                <w:b/>
              </w:rPr>
            </w:pPr>
            <w:r w:rsidRPr="003F0BB6">
              <w:rPr>
                <w:b/>
              </w:rPr>
              <w:t>14%</w:t>
            </w:r>
          </w:p>
        </w:tc>
      </w:tr>
      <w:tr w:rsidR="003F0BB6" w14:paraId="43D4CB9B" w14:textId="77777777" w:rsidTr="003F0BB6">
        <w:trPr>
          <w:cantSplit/>
          <w:tblHeader/>
        </w:trPr>
        <w:tc>
          <w:tcPr>
            <w:tcW w:w="6570" w:type="dxa"/>
            <w:tcBorders>
              <w:top w:val="single" w:sz="4" w:space="0" w:color="000000"/>
              <w:left w:val="single" w:sz="4" w:space="0" w:color="000000"/>
              <w:bottom w:val="single" w:sz="4" w:space="0" w:color="000000"/>
              <w:right w:val="single" w:sz="4" w:space="0" w:color="000000"/>
            </w:tcBorders>
            <w:vAlign w:val="center"/>
          </w:tcPr>
          <w:p w14:paraId="3F8CA8D0" w14:textId="77777777" w:rsidR="003F0BB6" w:rsidRPr="003F0BB6" w:rsidRDefault="003F0BB6" w:rsidP="008B0199">
            <w:pPr>
              <w:rPr>
                <w:b/>
              </w:rPr>
            </w:pPr>
            <w:proofErr w:type="gramStart"/>
            <w:r w:rsidRPr="003F0BB6">
              <w:rPr>
                <w:b/>
              </w:rPr>
              <w:t>Individual  Marketing</w:t>
            </w:r>
            <w:proofErr w:type="gramEnd"/>
            <w:r w:rsidRPr="003F0BB6">
              <w:rPr>
                <w:b/>
              </w:rPr>
              <w:t>  Problem  Set</w:t>
            </w:r>
          </w:p>
        </w:tc>
        <w:tc>
          <w:tcPr>
            <w:tcW w:w="1170" w:type="dxa"/>
            <w:tcBorders>
              <w:top w:val="single" w:sz="4" w:space="0" w:color="000000"/>
              <w:left w:val="single" w:sz="4" w:space="0" w:color="000000"/>
              <w:bottom w:val="single" w:sz="4" w:space="0" w:color="000000"/>
              <w:right w:val="single" w:sz="4" w:space="0" w:color="000000"/>
            </w:tcBorders>
            <w:vAlign w:val="center"/>
          </w:tcPr>
          <w:p w14:paraId="1234F79A" w14:textId="77777777" w:rsidR="003F0BB6" w:rsidRPr="003F0BB6" w:rsidRDefault="003F0BB6" w:rsidP="008B0199">
            <w:pPr>
              <w:rPr>
                <w:b/>
              </w:rPr>
            </w:pPr>
            <w:r w:rsidRPr="003F0BB6">
              <w:rPr>
                <w:b/>
              </w:rPr>
              <w:t>Individual</w:t>
            </w:r>
          </w:p>
        </w:tc>
        <w:tc>
          <w:tcPr>
            <w:tcW w:w="1260" w:type="dxa"/>
            <w:tcBorders>
              <w:top w:val="single" w:sz="4" w:space="0" w:color="000000"/>
              <w:left w:val="single" w:sz="4" w:space="0" w:color="000000"/>
              <w:bottom w:val="single" w:sz="4" w:space="0" w:color="000000"/>
              <w:right w:val="single" w:sz="4" w:space="0" w:color="000000"/>
            </w:tcBorders>
            <w:vAlign w:val="center"/>
          </w:tcPr>
          <w:p w14:paraId="150B7FBA" w14:textId="77777777" w:rsidR="003F0BB6" w:rsidRPr="003F0BB6" w:rsidRDefault="003F0BB6" w:rsidP="008B0199">
            <w:pPr>
              <w:rPr>
                <w:b/>
              </w:rPr>
            </w:pPr>
            <w:proofErr w:type="gramStart"/>
            <w:r w:rsidRPr="003F0BB6">
              <w:rPr>
                <w:b/>
              </w:rPr>
              <w:t>1,  2</w:t>
            </w:r>
            <w:proofErr w:type="gramEnd"/>
          </w:p>
        </w:tc>
        <w:tc>
          <w:tcPr>
            <w:tcW w:w="900" w:type="dxa"/>
            <w:tcBorders>
              <w:top w:val="single" w:sz="4" w:space="0" w:color="000000"/>
              <w:left w:val="single" w:sz="4" w:space="0" w:color="000000"/>
              <w:bottom w:val="single" w:sz="4" w:space="0" w:color="000000"/>
              <w:right w:val="single" w:sz="4" w:space="0" w:color="000000"/>
            </w:tcBorders>
            <w:vAlign w:val="center"/>
          </w:tcPr>
          <w:p w14:paraId="752FBF8F" w14:textId="77777777" w:rsidR="003F0BB6" w:rsidRPr="003F0BB6" w:rsidRDefault="003F0BB6" w:rsidP="008B0199">
            <w:pPr>
              <w:rPr>
                <w:b/>
              </w:rPr>
            </w:pPr>
            <w:r w:rsidRPr="003F0BB6">
              <w:rPr>
                <w:b/>
              </w:rPr>
              <w:t>20%</w:t>
            </w:r>
          </w:p>
        </w:tc>
      </w:tr>
      <w:tr w:rsidR="003F0BB6" w14:paraId="6CF86755" w14:textId="77777777" w:rsidTr="003F0BB6">
        <w:trPr>
          <w:cantSplit/>
          <w:tblHeader/>
        </w:trPr>
        <w:tc>
          <w:tcPr>
            <w:tcW w:w="6570" w:type="dxa"/>
            <w:tcBorders>
              <w:top w:val="single" w:sz="4" w:space="0" w:color="000000"/>
              <w:left w:val="single" w:sz="4" w:space="0" w:color="000000"/>
              <w:bottom w:val="single" w:sz="4" w:space="0" w:color="000000"/>
              <w:right w:val="single" w:sz="4" w:space="0" w:color="000000"/>
            </w:tcBorders>
            <w:vAlign w:val="center"/>
          </w:tcPr>
          <w:p w14:paraId="5593E07C" w14:textId="77777777" w:rsidR="003F0BB6" w:rsidRPr="003F0BB6" w:rsidRDefault="003F0BB6" w:rsidP="008B0199">
            <w:pPr>
              <w:rPr>
                <w:b/>
              </w:rPr>
            </w:pPr>
            <w:r w:rsidRPr="003F0BB6">
              <w:rPr>
                <w:b/>
              </w:rPr>
              <w:t>Participation</w:t>
            </w:r>
          </w:p>
          <w:p w14:paraId="2517D375" w14:textId="77777777" w:rsidR="003F0BB6" w:rsidRPr="003F0BB6" w:rsidRDefault="003F0BB6" w:rsidP="003F0BB6">
            <w:pPr>
              <w:numPr>
                <w:ilvl w:val="0"/>
                <w:numId w:val="10"/>
              </w:numPr>
              <w:rPr>
                <w:b/>
              </w:rPr>
            </w:pPr>
            <w:r w:rsidRPr="003F0BB6">
              <w:rPr>
                <w:b/>
              </w:rPr>
              <w:t>Self-</w:t>
            </w:r>
            <w:proofErr w:type="gramStart"/>
            <w:r w:rsidRPr="003F0BB6">
              <w:rPr>
                <w:b/>
              </w:rPr>
              <w:t>introduction  video</w:t>
            </w:r>
            <w:proofErr w:type="gramEnd"/>
            <w:r w:rsidRPr="003F0BB6">
              <w:rPr>
                <w:b/>
              </w:rPr>
              <w:t>  (3%,  Module  1)</w:t>
            </w:r>
          </w:p>
          <w:p w14:paraId="1A67CF70" w14:textId="77777777" w:rsidR="003F0BB6" w:rsidRPr="003F0BB6" w:rsidRDefault="003F0BB6" w:rsidP="003F0BB6">
            <w:pPr>
              <w:numPr>
                <w:ilvl w:val="0"/>
                <w:numId w:val="10"/>
              </w:numPr>
              <w:rPr>
                <w:b/>
              </w:rPr>
            </w:pPr>
            <w:proofErr w:type="gramStart"/>
            <w:r w:rsidRPr="003F0BB6">
              <w:rPr>
                <w:b/>
              </w:rPr>
              <w:t>Case  discussion</w:t>
            </w:r>
            <w:proofErr w:type="gramEnd"/>
            <w:r w:rsidRPr="003F0BB6">
              <w:rPr>
                <w:b/>
              </w:rPr>
              <w:t>  post  (3%  x  6  =  18%,  Modules  2–7)</w:t>
            </w:r>
          </w:p>
          <w:p w14:paraId="4C7B4A6E" w14:textId="77777777" w:rsidR="003F0BB6" w:rsidRDefault="003F0BB6" w:rsidP="003F0BB6">
            <w:pPr>
              <w:numPr>
                <w:ilvl w:val="0"/>
                <w:numId w:val="11"/>
              </w:numPr>
              <w:rPr>
                <w:b/>
              </w:rPr>
            </w:pPr>
            <w:proofErr w:type="gramStart"/>
            <w:r w:rsidRPr="003F0BB6">
              <w:rPr>
                <w:b/>
              </w:rPr>
              <w:t>Marketing  plan</w:t>
            </w:r>
            <w:proofErr w:type="gramEnd"/>
            <w:r w:rsidRPr="003F0BB6">
              <w:rPr>
                <w:b/>
              </w:rPr>
              <w:t>  feedback  (2%,  Module  8)</w:t>
            </w:r>
          </w:p>
          <w:p w14:paraId="1B8DBA68" w14:textId="1D57CDB5" w:rsidR="003F0BB6" w:rsidRPr="003F0BB6" w:rsidRDefault="003F0BB6" w:rsidP="003F0BB6">
            <w:pPr>
              <w:ind w:left="720"/>
              <w:rPr>
                <w:b/>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2734DC88" w14:textId="77777777" w:rsidR="003F0BB6" w:rsidRPr="003F0BB6" w:rsidRDefault="003F0BB6" w:rsidP="008B0199">
            <w:pPr>
              <w:rPr>
                <w:b/>
              </w:rPr>
            </w:pPr>
            <w:r w:rsidRPr="003F0BB6">
              <w:rPr>
                <w:b/>
              </w:rPr>
              <w:t>Individual</w:t>
            </w:r>
          </w:p>
        </w:tc>
        <w:tc>
          <w:tcPr>
            <w:tcW w:w="1260" w:type="dxa"/>
            <w:tcBorders>
              <w:top w:val="single" w:sz="4" w:space="0" w:color="000000"/>
              <w:left w:val="single" w:sz="4" w:space="0" w:color="000000"/>
              <w:bottom w:val="single" w:sz="4" w:space="0" w:color="000000"/>
              <w:right w:val="single" w:sz="4" w:space="0" w:color="000000"/>
            </w:tcBorders>
            <w:vAlign w:val="center"/>
          </w:tcPr>
          <w:p w14:paraId="31FD2273" w14:textId="77777777" w:rsidR="003F0BB6" w:rsidRPr="003F0BB6" w:rsidRDefault="003F0BB6" w:rsidP="008B0199">
            <w:pPr>
              <w:rPr>
                <w:b/>
              </w:rPr>
            </w:pPr>
            <w:proofErr w:type="gramStart"/>
            <w:r w:rsidRPr="003F0BB6">
              <w:rPr>
                <w:b/>
              </w:rPr>
              <w:t>1,  2</w:t>
            </w:r>
            <w:proofErr w:type="gramEnd"/>
            <w:r w:rsidRPr="003F0BB6">
              <w:rPr>
                <w:b/>
              </w:rPr>
              <w:t>,  3,  4</w:t>
            </w:r>
          </w:p>
        </w:tc>
        <w:tc>
          <w:tcPr>
            <w:tcW w:w="900" w:type="dxa"/>
            <w:tcBorders>
              <w:top w:val="single" w:sz="4" w:space="0" w:color="000000"/>
              <w:left w:val="single" w:sz="4" w:space="0" w:color="000000"/>
              <w:bottom w:val="single" w:sz="4" w:space="0" w:color="000000"/>
              <w:right w:val="single" w:sz="4" w:space="0" w:color="000000"/>
            </w:tcBorders>
            <w:vAlign w:val="center"/>
          </w:tcPr>
          <w:p w14:paraId="571F75D6" w14:textId="77777777" w:rsidR="003F0BB6" w:rsidRPr="003F0BB6" w:rsidRDefault="003F0BB6" w:rsidP="008B0199">
            <w:pPr>
              <w:rPr>
                <w:b/>
              </w:rPr>
            </w:pPr>
            <w:r w:rsidRPr="003F0BB6">
              <w:rPr>
                <w:b/>
              </w:rPr>
              <w:t>23%</w:t>
            </w:r>
          </w:p>
        </w:tc>
      </w:tr>
      <w:tr w:rsidR="003F0BB6" w14:paraId="5CF0E826" w14:textId="77777777" w:rsidTr="003F0BB6">
        <w:trPr>
          <w:cantSplit/>
          <w:tblHeader/>
        </w:trPr>
        <w:tc>
          <w:tcPr>
            <w:tcW w:w="6570" w:type="dxa"/>
            <w:tcBorders>
              <w:top w:val="single" w:sz="4" w:space="0" w:color="000000"/>
              <w:left w:val="single" w:sz="4" w:space="0" w:color="000000"/>
              <w:bottom w:val="single" w:sz="4" w:space="0" w:color="000000"/>
              <w:right w:val="single" w:sz="4" w:space="0" w:color="000000"/>
            </w:tcBorders>
            <w:vAlign w:val="center"/>
          </w:tcPr>
          <w:p w14:paraId="10A12ADB" w14:textId="77777777" w:rsidR="003F0BB6" w:rsidRPr="003F0BB6" w:rsidRDefault="003F0BB6" w:rsidP="008B0199">
            <w:pPr>
              <w:rPr>
                <w:b/>
              </w:rPr>
            </w:pPr>
            <w:proofErr w:type="gramStart"/>
            <w:r w:rsidRPr="003F0BB6">
              <w:rPr>
                <w:b/>
              </w:rPr>
              <w:t>Marketing  Plan</w:t>
            </w:r>
            <w:proofErr w:type="gramEnd"/>
            <w:r w:rsidRPr="003F0BB6">
              <w:rPr>
                <w:b/>
              </w:rPr>
              <w:t>  (Team  Project)*</w:t>
            </w:r>
          </w:p>
          <w:p w14:paraId="11F5DA85" w14:textId="77777777" w:rsidR="003F0BB6" w:rsidRPr="003F0BB6" w:rsidRDefault="003F0BB6" w:rsidP="003F0BB6">
            <w:pPr>
              <w:numPr>
                <w:ilvl w:val="0"/>
                <w:numId w:val="11"/>
              </w:numPr>
              <w:rPr>
                <w:b/>
              </w:rPr>
            </w:pPr>
            <w:r w:rsidRPr="003F0BB6">
              <w:rPr>
                <w:b/>
              </w:rPr>
              <w:t>Team </w:t>
            </w:r>
            <w:proofErr w:type="gramStart"/>
            <w:r w:rsidRPr="003F0BB6">
              <w:rPr>
                <w:b/>
              </w:rPr>
              <w:t>contract  (</w:t>
            </w:r>
            <w:proofErr w:type="gramEnd"/>
            <w:r w:rsidRPr="003F0BB6">
              <w:rPr>
                <w:b/>
              </w:rPr>
              <w:t>2%)</w:t>
            </w:r>
          </w:p>
          <w:p w14:paraId="0FFA0384" w14:textId="77777777" w:rsidR="003F0BB6" w:rsidRPr="003F0BB6" w:rsidRDefault="003F0BB6" w:rsidP="003F0BB6">
            <w:pPr>
              <w:numPr>
                <w:ilvl w:val="0"/>
                <w:numId w:val="11"/>
              </w:numPr>
              <w:rPr>
                <w:b/>
              </w:rPr>
            </w:pPr>
            <w:r w:rsidRPr="003F0BB6">
              <w:rPr>
                <w:b/>
              </w:rPr>
              <w:t>Video </w:t>
            </w:r>
            <w:proofErr w:type="gramStart"/>
            <w:r w:rsidRPr="003F0BB6">
              <w:rPr>
                <w:b/>
              </w:rPr>
              <w:t>presentation  (</w:t>
            </w:r>
            <w:proofErr w:type="gramEnd"/>
            <w:r w:rsidRPr="003F0BB6">
              <w:rPr>
                <w:b/>
              </w:rPr>
              <w:t>8%)</w:t>
            </w:r>
          </w:p>
          <w:p w14:paraId="5A52B6B5" w14:textId="77777777" w:rsidR="003F0BB6" w:rsidRDefault="003F0BB6" w:rsidP="003F0BB6">
            <w:pPr>
              <w:numPr>
                <w:ilvl w:val="0"/>
                <w:numId w:val="11"/>
              </w:numPr>
              <w:rPr>
                <w:b/>
              </w:rPr>
            </w:pPr>
            <w:r w:rsidRPr="003F0BB6">
              <w:rPr>
                <w:b/>
              </w:rPr>
              <w:t>Written </w:t>
            </w:r>
            <w:proofErr w:type="gramStart"/>
            <w:r w:rsidRPr="003F0BB6">
              <w:rPr>
                <w:b/>
              </w:rPr>
              <w:t>report  (</w:t>
            </w:r>
            <w:proofErr w:type="gramEnd"/>
            <w:r w:rsidRPr="003F0BB6">
              <w:rPr>
                <w:b/>
              </w:rPr>
              <w:t>21%)</w:t>
            </w:r>
          </w:p>
          <w:p w14:paraId="05659B80" w14:textId="1C6E9B90" w:rsidR="003F0BB6" w:rsidRPr="003F0BB6" w:rsidRDefault="003F0BB6" w:rsidP="003F0BB6">
            <w:pPr>
              <w:ind w:left="720"/>
              <w:rPr>
                <w:b/>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260B27FC" w14:textId="77777777" w:rsidR="003F0BB6" w:rsidRPr="003F0BB6" w:rsidRDefault="003F0BB6" w:rsidP="008B0199">
            <w:pPr>
              <w:rPr>
                <w:b/>
              </w:rPr>
            </w:pPr>
            <w:r w:rsidRPr="003F0BB6">
              <w:rPr>
                <w:b/>
              </w:rPr>
              <w:t>Team</w:t>
            </w:r>
          </w:p>
        </w:tc>
        <w:tc>
          <w:tcPr>
            <w:tcW w:w="1260" w:type="dxa"/>
            <w:tcBorders>
              <w:top w:val="single" w:sz="4" w:space="0" w:color="000000"/>
              <w:left w:val="single" w:sz="4" w:space="0" w:color="000000"/>
              <w:bottom w:val="single" w:sz="4" w:space="0" w:color="000000"/>
              <w:right w:val="single" w:sz="4" w:space="0" w:color="000000"/>
            </w:tcBorders>
            <w:vAlign w:val="center"/>
          </w:tcPr>
          <w:p w14:paraId="1509C804" w14:textId="77777777" w:rsidR="003F0BB6" w:rsidRPr="003F0BB6" w:rsidRDefault="003F0BB6" w:rsidP="008B0199">
            <w:pPr>
              <w:rPr>
                <w:b/>
              </w:rPr>
            </w:pPr>
            <w:proofErr w:type="gramStart"/>
            <w:r w:rsidRPr="003F0BB6">
              <w:rPr>
                <w:b/>
              </w:rPr>
              <w:t>1,  2</w:t>
            </w:r>
            <w:proofErr w:type="gramEnd"/>
            <w:r w:rsidRPr="003F0BB6">
              <w:rPr>
                <w:b/>
              </w:rPr>
              <w:t>,  3,  4</w:t>
            </w:r>
          </w:p>
        </w:tc>
        <w:tc>
          <w:tcPr>
            <w:tcW w:w="900" w:type="dxa"/>
            <w:tcBorders>
              <w:top w:val="single" w:sz="4" w:space="0" w:color="000000"/>
              <w:left w:val="single" w:sz="4" w:space="0" w:color="000000"/>
              <w:bottom w:val="single" w:sz="4" w:space="0" w:color="000000"/>
              <w:right w:val="single" w:sz="4" w:space="0" w:color="000000"/>
            </w:tcBorders>
            <w:vAlign w:val="center"/>
          </w:tcPr>
          <w:p w14:paraId="334AF049" w14:textId="77777777" w:rsidR="003F0BB6" w:rsidRPr="003F0BB6" w:rsidRDefault="003F0BB6" w:rsidP="008B0199">
            <w:pPr>
              <w:rPr>
                <w:b/>
              </w:rPr>
            </w:pPr>
            <w:r w:rsidRPr="003F0BB6">
              <w:rPr>
                <w:b/>
              </w:rPr>
              <w:t>31%</w:t>
            </w:r>
          </w:p>
        </w:tc>
      </w:tr>
      <w:tr w:rsidR="003F0BB6" w14:paraId="2DC5C9EA" w14:textId="77777777" w:rsidTr="003F0BB6">
        <w:trPr>
          <w:cantSplit/>
          <w:tblHeader/>
        </w:trPr>
        <w:tc>
          <w:tcPr>
            <w:tcW w:w="6570" w:type="dxa"/>
            <w:tcBorders>
              <w:top w:val="single" w:sz="4" w:space="0" w:color="000000"/>
              <w:left w:val="single" w:sz="4" w:space="0" w:color="000000"/>
              <w:bottom w:val="single" w:sz="4" w:space="0" w:color="000000"/>
              <w:right w:val="single" w:sz="4" w:space="0" w:color="000000"/>
            </w:tcBorders>
            <w:vAlign w:val="center"/>
          </w:tcPr>
          <w:p w14:paraId="2106EC86" w14:textId="77777777" w:rsidR="003F0BB6" w:rsidRPr="003F0BB6" w:rsidRDefault="003F0BB6" w:rsidP="008B0199">
            <w:pPr>
              <w:rPr>
                <w:b/>
              </w:rPr>
            </w:pPr>
            <w:r w:rsidRPr="003F0BB6">
              <w:rPr>
                <w:b/>
              </w:rPr>
              <w:t>Total</w:t>
            </w:r>
          </w:p>
        </w:tc>
        <w:tc>
          <w:tcPr>
            <w:tcW w:w="1170" w:type="dxa"/>
            <w:tcBorders>
              <w:top w:val="single" w:sz="4" w:space="0" w:color="000000"/>
              <w:left w:val="single" w:sz="4" w:space="0" w:color="000000"/>
              <w:bottom w:val="single" w:sz="4" w:space="0" w:color="000000"/>
              <w:right w:val="single" w:sz="4" w:space="0" w:color="000000"/>
            </w:tcBorders>
            <w:vAlign w:val="center"/>
          </w:tcPr>
          <w:p w14:paraId="21AC87AE" w14:textId="77777777" w:rsidR="003F0BB6" w:rsidRPr="003F0BB6" w:rsidRDefault="003F0BB6" w:rsidP="008B0199">
            <w:pPr>
              <w:rPr>
                <w:b/>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72DDDE1F" w14:textId="77777777" w:rsidR="003F0BB6" w:rsidRPr="003F0BB6" w:rsidRDefault="003F0BB6" w:rsidP="008B0199">
            <w:pPr>
              <w:rPr>
                <w:b/>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49F4924" w14:textId="77777777" w:rsidR="003F0BB6" w:rsidRPr="003F0BB6" w:rsidRDefault="003F0BB6" w:rsidP="008B0199">
            <w:pPr>
              <w:rPr>
                <w:b/>
              </w:rPr>
            </w:pPr>
            <w:r w:rsidRPr="003F0BB6">
              <w:rPr>
                <w:b/>
              </w:rPr>
              <w:t>100%</w:t>
            </w:r>
          </w:p>
        </w:tc>
      </w:tr>
    </w:tbl>
    <w:p w14:paraId="3A908555" w14:textId="63E2183D" w:rsidR="004954F5" w:rsidRDefault="006B2957" w:rsidP="004954F5">
      <w:r w:rsidRPr="00216B59">
        <w:t>*</w:t>
      </w:r>
      <w:r w:rsidR="005C68F2" w:rsidRPr="005C68F2">
        <w:rPr>
          <w:color w:val="000000" w:themeColor="text1"/>
        </w:rPr>
        <w:t xml:space="preserve"> </w:t>
      </w:r>
      <w:r w:rsidR="005C68F2" w:rsidRPr="00891D9D">
        <w:rPr>
          <w:color w:val="000000" w:themeColor="text1"/>
        </w:rPr>
        <w:t xml:space="preserve">Positive or Negative </w:t>
      </w:r>
      <w:r w:rsidR="005C68F2" w:rsidRPr="00891D9D">
        <w:rPr>
          <w:i/>
          <w:color w:val="000000" w:themeColor="text1"/>
        </w:rPr>
        <w:t xml:space="preserve">Peer evaluation to the Professor </w:t>
      </w:r>
      <w:r w:rsidR="005C68F2">
        <w:rPr>
          <w:i/>
          <w:color w:val="000000" w:themeColor="text1"/>
        </w:rPr>
        <w:t>can</w:t>
      </w:r>
      <w:r w:rsidR="005C68F2" w:rsidRPr="00891D9D">
        <w:rPr>
          <w:i/>
          <w:color w:val="000000" w:themeColor="text1"/>
        </w:rPr>
        <w:t xml:space="preserve"> influence individual</w:t>
      </w:r>
      <w:r w:rsidR="005C68F2">
        <w:rPr>
          <w:i/>
          <w:color w:val="000000" w:themeColor="text1"/>
        </w:rPr>
        <w:t xml:space="preserve"> marketing plan</w:t>
      </w:r>
      <w:r w:rsidR="005C68F2" w:rsidRPr="00891D9D">
        <w:rPr>
          <w:i/>
          <w:color w:val="000000" w:themeColor="text1"/>
        </w:rPr>
        <w:t xml:space="preserve"> team score.</w:t>
      </w:r>
      <w:r w:rsidR="005C68F2" w:rsidRPr="00891D9D">
        <w:rPr>
          <w:color w:val="000000" w:themeColor="text1"/>
        </w:rPr>
        <w:t xml:space="preserve"> </w:t>
      </w:r>
      <w:r w:rsidRPr="00216B59">
        <w:t xml:space="preserve"> </w:t>
      </w:r>
    </w:p>
    <w:p w14:paraId="1F3F7051" w14:textId="0A629752" w:rsidR="004954F5" w:rsidRPr="00216B59" w:rsidRDefault="004954F5" w:rsidP="004954F5">
      <w:pPr>
        <w:rPr>
          <w:color w:val="FF0000"/>
        </w:rPr>
      </w:pPr>
    </w:p>
    <w:p w14:paraId="6C4C9968" w14:textId="77777777" w:rsidR="00C04418" w:rsidRDefault="006B2957" w:rsidP="004954F5">
      <w:r w:rsidRPr="00216B59">
        <w:t xml:space="preserve">Assignments should be submitted via Blackboard.  All times are listed in Eastern Time (ET). </w:t>
      </w:r>
    </w:p>
    <w:p w14:paraId="0353DC51" w14:textId="730D9CFD" w:rsidR="006B2957" w:rsidRDefault="006B2957" w:rsidP="004954F5">
      <w:r w:rsidRPr="00216B59">
        <w:t xml:space="preserve"> </w:t>
      </w:r>
    </w:p>
    <w:p w14:paraId="479F029A" w14:textId="77777777" w:rsidR="00783DBF" w:rsidRPr="00783DBF" w:rsidRDefault="00C04418" w:rsidP="00783DBF">
      <w:pPr>
        <w:ind w:left="360"/>
        <w:rPr>
          <w:rFonts w:ascii="Calibri" w:eastAsia="Times New Roman" w:hAnsi="Calibri" w:cs="Calibri"/>
          <w:color w:val="000000"/>
          <w:sz w:val="22"/>
          <w:szCs w:val="22"/>
        </w:rPr>
      </w:pPr>
      <w:r w:rsidRPr="00783DBF">
        <w:rPr>
          <w:i/>
          <w:iCs/>
          <w:color w:val="000000" w:themeColor="text1"/>
        </w:rPr>
        <w:t xml:space="preserve">The week starts on Monday and ends on Sunday evenings. </w:t>
      </w:r>
      <w:r w:rsidR="00783DBF" w:rsidRPr="00783DBF">
        <w:rPr>
          <w:rFonts w:ascii="Calibri" w:eastAsia="Times New Roman" w:hAnsi="Calibri" w:cs="Calibri"/>
          <w:i/>
          <w:iCs/>
          <w:color w:val="000000" w:themeColor="text1"/>
          <w:sz w:val="22"/>
          <w:szCs w:val="22"/>
        </w:rPr>
        <w:t>Given that online students are located in multiple time zones, all assignments/exams with an 11:59 pm ET deadline have a three-hour grace period. In other words, all students may submit assignments/exams with an 11:59 pm ET deadline as late as 2:59 am ET the next day</w:t>
      </w:r>
      <w:r w:rsidR="00783DBF" w:rsidRPr="00783DBF">
        <w:rPr>
          <w:rFonts w:ascii="Calibri" w:eastAsia="Times New Roman" w:hAnsi="Calibri" w:cs="Calibri"/>
          <w:i/>
          <w:iCs/>
          <w:color w:val="0070C0"/>
          <w:sz w:val="22"/>
          <w:szCs w:val="22"/>
        </w:rPr>
        <w:t>.</w:t>
      </w:r>
    </w:p>
    <w:p w14:paraId="125507AD" w14:textId="489DB1C7" w:rsidR="00C04418" w:rsidRPr="007D7AB8" w:rsidRDefault="00783DBF" w:rsidP="004954F5">
      <w:pPr>
        <w:rPr>
          <w:rFonts w:ascii="Calibri" w:eastAsia="Times New Roman" w:hAnsi="Calibri" w:cs="Calibri"/>
          <w:color w:val="000000"/>
          <w:sz w:val="22"/>
          <w:szCs w:val="22"/>
        </w:rPr>
      </w:pPr>
      <w:r w:rsidRPr="00783DBF">
        <w:rPr>
          <w:rFonts w:ascii="Calibri" w:eastAsia="Times New Roman" w:hAnsi="Calibri" w:cs="Calibri"/>
          <w:color w:val="000000"/>
          <w:sz w:val="22"/>
          <w:szCs w:val="22"/>
        </w:rPr>
        <w:t> </w:t>
      </w:r>
    </w:p>
    <w:p w14:paraId="32AC2A92" w14:textId="5A62E556" w:rsidR="00280CAD" w:rsidRPr="00216B59" w:rsidRDefault="00280CAD" w:rsidP="00280CAD">
      <w:pPr>
        <w:pStyle w:val="Heading3"/>
      </w:pPr>
      <w:r w:rsidRPr="00216B59">
        <w:t>Team</w:t>
      </w:r>
      <w:r w:rsidRPr="00CF0FCE">
        <w:t xml:space="preserve"> Case Discussion Leader</w:t>
      </w:r>
      <w:r w:rsidR="002120DF" w:rsidRPr="00CF0FCE">
        <w:t xml:space="preserve"> and Weekly Case Discussion Postings</w:t>
      </w:r>
      <w:r w:rsidR="00216B59" w:rsidRPr="00216B59">
        <w:br/>
      </w:r>
    </w:p>
    <w:p w14:paraId="38656B38" w14:textId="534E98AE" w:rsidR="00280CAD" w:rsidRPr="00216B59" w:rsidRDefault="00280CAD" w:rsidP="00280CAD">
      <w:pPr>
        <w:ind w:left="360"/>
      </w:pPr>
      <w:r w:rsidRPr="00216B59">
        <w:rPr>
          <w:u w:val="single"/>
        </w:rPr>
        <w:t>If you are a case discussion leader</w:t>
      </w:r>
      <w:r w:rsidRPr="00216B59">
        <w:t xml:space="preserve">:  Each case has assigned case questions (posted on Blackboard).  </w:t>
      </w:r>
      <w:r w:rsidR="00216B59" w:rsidRPr="00216B59">
        <w:br/>
      </w:r>
    </w:p>
    <w:p w14:paraId="37430D1F" w14:textId="77777777" w:rsidR="0021410C" w:rsidRDefault="000A5E7D" w:rsidP="003F0BB6">
      <w:pPr>
        <w:pStyle w:val="BodyText"/>
        <w:widowControl w:val="0"/>
        <w:numPr>
          <w:ilvl w:val="1"/>
          <w:numId w:val="3"/>
        </w:numPr>
        <w:tabs>
          <w:tab w:val="left" w:pos="1192"/>
        </w:tabs>
        <w:spacing w:before="74"/>
        <w:ind w:right="338" w:hanging="359"/>
        <w:rPr>
          <w:rFonts w:ascii="Arial" w:hAnsi="Arial" w:cs="Arial"/>
          <w:b w:val="0"/>
          <w:sz w:val="20"/>
          <w:szCs w:val="20"/>
        </w:rPr>
      </w:pPr>
      <w:r>
        <w:rPr>
          <w:rFonts w:ascii="Arial" w:hAnsi="Arial" w:cs="Arial"/>
          <w:b w:val="0"/>
          <w:sz w:val="20"/>
          <w:szCs w:val="20"/>
        </w:rPr>
        <w:t>In smaller classes, w</w:t>
      </w:r>
      <w:r w:rsidR="000226FA">
        <w:rPr>
          <w:rFonts w:ascii="Arial" w:hAnsi="Arial" w:cs="Arial"/>
          <w:b w:val="0"/>
          <w:sz w:val="20"/>
          <w:szCs w:val="20"/>
        </w:rPr>
        <w:t>e suggest that y</w:t>
      </w:r>
      <w:r w:rsidR="00216B59" w:rsidRPr="00216B59">
        <w:rPr>
          <w:rFonts w:ascii="Arial" w:hAnsi="Arial" w:cs="Arial"/>
          <w:b w:val="0"/>
          <w:sz w:val="20"/>
          <w:szCs w:val="20"/>
        </w:rPr>
        <w:t xml:space="preserve">our team will divide the </w:t>
      </w:r>
      <w:r w:rsidR="0021410C">
        <w:rPr>
          <w:rFonts w:ascii="Arial" w:hAnsi="Arial" w:cs="Arial"/>
          <w:b w:val="0"/>
          <w:sz w:val="20"/>
          <w:szCs w:val="20"/>
        </w:rPr>
        <w:t xml:space="preserve">listed Guideline </w:t>
      </w:r>
      <w:r w:rsidR="00216B59" w:rsidRPr="00216B59">
        <w:rPr>
          <w:rFonts w:ascii="Arial" w:hAnsi="Arial" w:cs="Arial"/>
          <w:b w:val="0"/>
          <w:sz w:val="20"/>
          <w:szCs w:val="20"/>
        </w:rPr>
        <w:t>questions among members by Monday, 11:59 p</w:t>
      </w:r>
      <w:r w:rsidR="00147C23">
        <w:rPr>
          <w:rFonts w:ascii="Arial" w:hAnsi="Arial" w:cs="Arial"/>
          <w:b w:val="0"/>
          <w:sz w:val="20"/>
          <w:szCs w:val="20"/>
        </w:rPr>
        <w:t>m</w:t>
      </w:r>
      <w:r w:rsidR="00216B59" w:rsidRPr="00216B59">
        <w:rPr>
          <w:rFonts w:ascii="Arial" w:hAnsi="Arial" w:cs="Arial"/>
          <w:b w:val="0"/>
          <w:sz w:val="20"/>
          <w:szCs w:val="20"/>
        </w:rPr>
        <w:t xml:space="preserve">, of the assigned Module. Note that </w:t>
      </w:r>
      <w:r w:rsidR="00216B59" w:rsidRPr="00216B59">
        <w:rPr>
          <w:rFonts w:ascii="Arial" w:hAnsi="Arial" w:cs="Arial"/>
          <w:b w:val="0"/>
          <w:sz w:val="20"/>
          <w:szCs w:val="20"/>
          <w:u w:val="single" w:color="000000"/>
        </w:rPr>
        <w:t xml:space="preserve">all case questions </w:t>
      </w:r>
      <w:r w:rsidR="00216B59" w:rsidRPr="00216B59">
        <w:rPr>
          <w:rFonts w:ascii="Arial" w:hAnsi="Arial" w:cs="Arial"/>
          <w:b w:val="0"/>
          <w:sz w:val="20"/>
          <w:szCs w:val="20"/>
        </w:rPr>
        <w:t>need to be addressed by the team.</w:t>
      </w:r>
      <w:r w:rsidR="00280FA4">
        <w:rPr>
          <w:rFonts w:ascii="Arial" w:hAnsi="Arial" w:cs="Arial"/>
          <w:b w:val="0"/>
          <w:sz w:val="20"/>
          <w:szCs w:val="20"/>
        </w:rPr>
        <w:t xml:space="preserve"> </w:t>
      </w:r>
    </w:p>
    <w:p w14:paraId="1CE9F9CC" w14:textId="2590A162" w:rsidR="00216B59" w:rsidRPr="005F585A" w:rsidRDefault="00280FA4" w:rsidP="0021410C">
      <w:pPr>
        <w:pStyle w:val="BodyText"/>
        <w:widowControl w:val="0"/>
        <w:tabs>
          <w:tab w:val="left" w:pos="1192"/>
        </w:tabs>
        <w:spacing w:before="74"/>
        <w:ind w:left="832" w:right="338"/>
        <w:rPr>
          <w:rFonts w:ascii="Arial" w:hAnsi="Arial" w:cs="Arial"/>
          <w:bCs w:val="0"/>
          <w:sz w:val="20"/>
          <w:szCs w:val="20"/>
          <w:u w:val="single"/>
        </w:rPr>
      </w:pPr>
      <w:r>
        <w:rPr>
          <w:rFonts w:ascii="Arial" w:hAnsi="Arial" w:cs="Arial"/>
          <w:b w:val="0"/>
          <w:sz w:val="20"/>
          <w:szCs w:val="20"/>
        </w:rPr>
        <w:t xml:space="preserve">If </w:t>
      </w:r>
      <w:ins w:id="5" w:author="Sami Rose" w:date="2021-12-13T14:51:00Z">
        <w:r w:rsidR="000C0AE2">
          <w:rPr>
            <w:rFonts w:ascii="Arial" w:hAnsi="Arial" w:cs="Arial"/>
            <w:b w:val="0"/>
            <w:sz w:val="20"/>
            <w:szCs w:val="20"/>
          </w:rPr>
          <w:t xml:space="preserve">the </w:t>
        </w:r>
      </w:ins>
      <w:r>
        <w:rPr>
          <w:rFonts w:ascii="Arial" w:hAnsi="Arial" w:cs="Arial"/>
          <w:b w:val="0"/>
          <w:sz w:val="20"/>
          <w:szCs w:val="20"/>
        </w:rPr>
        <w:t xml:space="preserve">class size is large, students will create their own questions and not use the Guideline Questions. </w:t>
      </w:r>
      <w:r w:rsidR="000A5E7D">
        <w:rPr>
          <w:rFonts w:ascii="Arial" w:hAnsi="Arial" w:cs="Arial"/>
          <w:b w:val="0"/>
          <w:sz w:val="20"/>
          <w:szCs w:val="20"/>
        </w:rPr>
        <w:t xml:space="preserve">This way questions are not repeated. </w:t>
      </w:r>
      <w:r w:rsidRPr="005F585A">
        <w:rPr>
          <w:rFonts w:ascii="Arial" w:hAnsi="Arial" w:cs="Arial"/>
          <w:bCs w:val="0"/>
          <w:sz w:val="20"/>
          <w:szCs w:val="20"/>
          <w:u w:val="single"/>
        </w:rPr>
        <w:t xml:space="preserve">The instructor will inform you during Sync </w:t>
      </w:r>
      <w:r w:rsidRPr="005F585A">
        <w:rPr>
          <w:rFonts w:ascii="Arial" w:hAnsi="Arial" w:cs="Arial"/>
          <w:bCs w:val="0"/>
          <w:sz w:val="20"/>
          <w:szCs w:val="20"/>
          <w:u w:val="single"/>
        </w:rPr>
        <w:lastRenderedPageBreak/>
        <w:t>Session 1</w:t>
      </w:r>
      <w:r w:rsidR="000A5E7D" w:rsidRPr="005F585A">
        <w:rPr>
          <w:rFonts w:ascii="Arial" w:hAnsi="Arial" w:cs="Arial"/>
          <w:bCs w:val="0"/>
          <w:sz w:val="20"/>
          <w:szCs w:val="20"/>
          <w:u w:val="single"/>
        </w:rPr>
        <w:t xml:space="preserve"> whether you use the given case questions or create the case questions and NOT use the given questions</w:t>
      </w:r>
      <w:r w:rsidRPr="005F585A">
        <w:rPr>
          <w:rFonts w:ascii="Arial" w:hAnsi="Arial" w:cs="Arial"/>
          <w:bCs w:val="0"/>
          <w:sz w:val="20"/>
          <w:szCs w:val="20"/>
          <w:u w:val="single"/>
        </w:rPr>
        <w:t>.</w:t>
      </w:r>
    </w:p>
    <w:p w14:paraId="779BACE3" w14:textId="77777777" w:rsidR="00280FA4" w:rsidRPr="00216B59" w:rsidRDefault="00280FA4" w:rsidP="00280FA4">
      <w:pPr>
        <w:pStyle w:val="BodyText"/>
        <w:widowControl w:val="0"/>
        <w:tabs>
          <w:tab w:val="left" w:pos="1192"/>
        </w:tabs>
        <w:spacing w:before="74"/>
        <w:ind w:left="1191" w:right="338"/>
        <w:rPr>
          <w:rFonts w:ascii="Arial" w:hAnsi="Arial" w:cs="Arial"/>
          <w:b w:val="0"/>
          <w:sz w:val="20"/>
          <w:szCs w:val="20"/>
        </w:rPr>
      </w:pPr>
    </w:p>
    <w:p w14:paraId="5720C54C" w14:textId="388BEBEB" w:rsidR="00216B59" w:rsidRPr="00CF0FCE" w:rsidRDefault="00216B59" w:rsidP="003F0BB6">
      <w:pPr>
        <w:pStyle w:val="BodyText"/>
        <w:widowControl w:val="0"/>
        <w:numPr>
          <w:ilvl w:val="1"/>
          <w:numId w:val="3"/>
        </w:numPr>
        <w:tabs>
          <w:tab w:val="left" w:pos="1192"/>
        </w:tabs>
        <w:ind w:left="1192" w:right="431"/>
        <w:rPr>
          <w:rFonts w:ascii="Arial" w:hAnsi="Arial" w:cs="Arial"/>
          <w:b w:val="0"/>
          <w:sz w:val="20"/>
          <w:szCs w:val="20"/>
        </w:rPr>
      </w:pPr>
      <w:r w:rsidRPr="00216B59">
        <w:rPr>
          <w:rFonts w:ascii="Arial" w:hAnsi="Arial" w:cs="Arial"/>
          <w:b w:val="0"/>
          <w:sz w:val="20"/>
          <w:szCs w:val="20"/>
        </w:rPr>
        <w:t>Each member will create a new discussion thread with case question(s) assigned to them</w:t>
      </w:r>
      <w:r w:rsidR="00280FA4">
        <w:rPr>
          <w:rFonts w:ascii="Arial" w:hAnsi="Arial" w:cs="Arial"/>
          <w:b w:val="0"/>
          <w:sz w:val="20"/>
          <w:szCs w:val="20"/>
        </w:rPr>
        <w:t xml:space="preserve"> (or created by them)</w:t>
      </w:r>
      <w:r w:rsidRPr="00216B59">
        <w:rPr>
          <w:rFonts w:ascii="Arial" w:hAnsi="Arial" w:cs="Arial"/>
          <w:b w:val="0"/>
          <w:sz w:val="20"/>
          <w:szCs w:val="20"/>
        </w:rPr>
        <w:t xml:space="preserve"> on the Discussion Board and </w:t>
      </w:r>
      <w:r w:rsidRPr="00CF0FCE">
        <w:rPr>
          <w:rFonts w:ascii="Arial" w:hAnsi="Arial" w:cs="Arial"/>
          <w:b w:val="0"/>
          <w:sz w:val="20"/>
          <w:szCs w:val="20"/>
        </w:rPr>
        <w:t xml:space="preserve">post their initial response within </w:t>
      </w:r>
      <w:r w:rsidR="00661795">
        <w:rPr>
          <w:rFonts w:ascii="Arial" w:hAnsi="Arial" w:cs="Arial"/>
          <w:b w:val="0"/>
          <w:sz w:val="20"/>
          <w:szCs w:val="20"/>
        </w:rPr>
        <w:t>2</w:t>
      </w:r>
      <w:r w:rsidR="000226FA" w:rsidRPr="00CF0FCE">
        <w:rPr>
          <w:rFonts w:ascii="Arial" w:hAnsi="Arial" w:cs="Arial"/>
          <w:b w:val="0"/>
          <w:sz w:val="20"/>
          <w:szCs w:val="20"/>
        </w:rPr>
        <w:t xml:space="preserve">00 </w:t>
      </w:r>
      <w:r w:rsidRPr="00CF0FCE">
        <w:rPr>
          <w:rFonts w:ascii="Arial" w:hAnsi="Arial" w:cs="Arial"/>
          <w:b w:val="0"/>
          <w:sz w:val="20"/>
          <w:szCs w:val="20"/>
        </w:rPr>
        <w:t>words to the case question(s) in a reply to the thread by Thursday, 11:59 p</w:t>
      </w:r>
      <w:r w:rsidR="00147C23">
        <w:rPr>
          <w:rFonts w:ascii="Arial" w:hAnsi="Arial" w:cs="Arial"/>
          <w:b w:val="0"/>
          <w:sz w:val="20"/>
          <w:szCs w:val="20"/>
        </w:rPr>
        <w:t>m</w:t>
      </w:r>
      <w:r w:rsidRPr="00CF0FCE">
        <w:rPr>
          <w:rFonts w:ascii="Arial" w:hAnsi="Arial" w:cs="Arial"/>
          <w:b w:val="0"/>
          <w:sz w:val="20"/>
          <w:szCs w:val="20"/>
        </w:rPr>
        <w:t xml:space="preserve"> of the assigned Module.</w:t>
      </w:r>
      <w:r w:rsidR="00280FA4">
        <w:rPr>
          <w:rFonts w:ascii="Arial" w:hAnsi="Arial" w:cs="Arial"/>
          <w:b w:val="0"/>
          <w:sz w:val="20"/>
          <w:szCs w:val="20"/>
        </w:rPr>
        <w:t xml:space="preserve"> As a Discussion Leader, it is your responsibility to create an active discussion. Feel free to e-mail the class if nobody is participating. As a </w:t>
      </w:r>
      <w:r w:rsidR="000A5E7D">
        <w:rPr>
          <w:rFonts w:ascii="Arial" w:hAnsi="Arial" w:cs="Arial"/>
          <w:b w:val="0"/>
          <w:sz w:val="20"/>
          <w:szCs w:val="20"/>
        </w:rPr>
        <w:t>student,</w:t>
      </w:r>
      <w:r w:rsidR="00280FA4">
        <w:rPr>
          <w:rFonts w:ascii="Arial" w:hAnsi="Arial" w:cs="Arial"/>
          <w:b w:val="0"/>
          <w:sz w:val="20"/>
          <w:szCs w:val="20"/>
        </w:rPr>
        <w:t xml:space="preserve"> you need to actively participate in class discussions.</w:t>
      </w:r>
    </w:p>
    <w:p w14:paraId="1F3DEBAC" w14:textId="688EF100" w:rsidR="00216B59" w:rsidRPr="00CF0FCE" w:rsidRDefault="00216B59" w:rsidP="003F0BB6">
      <w:pPr>
        <w:pStyle w:val="BodyText"/>
        <w:widowControl w:val="0"/>
        <w:numPr>
          <w:ilvl w:val="1"/>
          <w:numId w:val="3"/>
        </w:numPr>
        <w:tabs>
          <w:tab w:val="left" w:pos="1192"/>
        </w:tabs>
        <w:ind w:left="1192" w:right="431"/>
        <w:rPr>
          <w:rFonts w:ascii="Arial" w:hAnsi="Arial" w:cs="Arial"/>
          <w:b w:val="0"/>
          <w:sz w:val="20"/>
          <w:szCs w:val="20"/>
        </w:rPr>
      </w:pPr>
      <w:r w:rsidRPr="00CF0FCE">
        <w:rPr>
          <w:rFonts w:ascii="Arial" w:hAnsi="Arial" w:cs="Arial"/>
          <w:b w:val="0"/>
          <w:sz w:val="20"/>
          <w:szCs w:val="20"/>
        </w:rPr>
        <w:t>All students—except case leaders—will select a thread</w:t>
      </w:r>
      <w:r w:rsidR="000A5E7D">
        <w:rPr>
          <w:rFonts w:ascii="Arial" w:hAnsi="Arial" w:cs="Arial"/>
          <w:b w:val="0"/>
          <w:sz w:val="20"/>
          <w:szCs w:val="20"/>
        </w:rPr>
        <w:t>(s)</w:t>
      </w:r>
      <w:r w:rsidRPr="00CF0FCE">
        <w:rPr>
          <w:rFonts w:ascii="Arial" w:hAnsi="Arial" w:cs="Arial"/>
          <w:b w:val="0"/>
          <w:sz w:val="20"/>
          <w:szCs w:val="20"/>
        </w:rPr>
        <w:t xml:space="preserve"> of their interest to further address the case question</w:t>
      </w:r>
      <w:r w:rsidR="00D35804">
        <w:rPr>
          <w:rFonts w:ascii="Arial" w:hAnsi="Arial" w:cs="Arial"/>
          <w:b w:val="0"/>
          <w:sz w:val="20"/>
          <w:szCs w:val="20"/>
        </w:rPr>
        <w:t>(s)</w:t>
      </w:r>
      <w:r w:rsidRPr="00CF0FCE">
        <w:rPr>
          <w:rFonts w:ascii="Arial" w:hAnsi="Arial" w:cs="Arial"/>
          <w:b w:val="0"/>
          <w:sz w:val="20"/>
          <w:szCs w:val="20"/>
        </w:rPr>
        <w:t xml:space="preserve"> and may ask questions (within 200 words) by </w:t>
      </w:r>
      <w:r w:rsidR="000226FA" w:rsidRPr="00CF0FCE">
        <w:rPr>
          <w:rFonts w:ascii="Arial" w:hAnsi="Arial" w:cs="Arial"/>
          <w:b w:val="0"/>
          <w:sz w:val="20"/>
          <w:szCs w:val="20"/>
        </w:rPr>
        <w:t>Sunday</w:t>
      </w:r>
      <w:r w:rsidRPr="00CF0FCE">
        <w:rPr>
          <w:rFonts w:ascii="Arial" w:hAnsi="Arial" w:cs="Arial"/>
          <w:b w:val="0"/>
          <w:sz w:val="20"/>
          <w:szCs w:val="20"/>
        </w:rPr>
        <w:t>, 11:59 pm.</w:t>
      </w:r>
      <w:r w:rsidR="000A5E7D">
        <w:rPr>
          <w:rFonts w:ascii="Arial" w:hAnsi="Arial" w:cs="Arial"/>
          <w:b w:val="0"/>
          <w:sz w:val="20"/>
          <w:szCs w:val="20"/>
        </w:rPr>
        <w:t xml:space="preserve"> Remember, the goal is a </w:t>
      </w:r>
      <w:r w:rsidR="00D35804">
        <w:rPr>
          <w:rFonts w:ascii="Arial" w:hAnsi="Arial" w:cs="Arial"/>
          <w:b w:val="0"/>
          <w:sz w:val="20"/>
          <w:szCs w:val="20"/>
        </w:rPr>
        <w:t>comprehensive discussion</w:t>
      </w:r>
      <w:r w:rsidR="00456ADF">
        <w:rPr>
          <w:rFonts w:ascii="Arial" w:hAnsi="Arial" w:cs="Arial"/>
          <w:b w:val="0"/>
          <w:sz w:val="20"/>
          <w:szCs w:val="20"/>
        </w:rPr>
        <w:t xml:space="preserve"> (minimum, 2 posts for grade of B to B+)</w:t>
      </w:r>
      <w:r w:rsidR="00D35804">
        <w:rPr>
          <w:rFonts w:ascii="Arial" w:hAnsi="Arial" w:cs="Arial"/>
          <w:b w:val="0"/>
          <w:sz w:val="20"/>
          <w:szCs w:val="20"/>
        </w:rPr>
        <w:t xml:space="preserve"> with case analysis </w:t>
      </w:r>
      <w:r w:rsidR="00456ADF">
        <w:rPr>
          <w:rFonts w:ascii="Arial" w:hAnsi="Arial" w:cs="Arial"/>
          <w:b w:val="0"/>
          <w:sz w:val="20"/>
          <w:szCs w:val="20"/>
        </w:rPr>
        <w:t xml:space="preserve">data </w:t>
      </w:r>
      <w:r w:rsidR="00D35804">
        <w:rPr>
          <w:rFonts w:ascii="Arial" w:hAnsi="Arial" w:cs="Arial"/>
          <w:b w:val="0"/>
          <w:sz w:val="20"/>
          <w:szCs w:val="20"/>
        </w:rPr>
        <w:t>support.</w:t>
      </w:r>
    </w:p>
    <w:p w14:paraId="2586F104" w14:textId="77777777" w:rsidR="00216B59" w:rsidRPr="00CF0FCE" w:rsidRDefault="00216B59" w:rsidP="003F0BB6">
      <w:pPr>
        <w:pStyle w:val="BodyText"/>
        <w:widowControl w:val="0"/>
        <w:numPr>
          <w:ilvl w:val="1"/>
          <w:numId w:val="3"/>
        </w:numPr>
        <w:tabs>
          <w:tab w:val="left" w:pos="1192"/>
        </w:tabs>
        <w:spacing w:line="230" w:lineRule="exact"/>
        <w:ind w:left="1192"/>
        <w:rPr>
          <w:rFonts w:ascii="Arial" w:hAnsi="Arial" w:cs="Arial"/>
          <w:b w:val="0"/>
          <w:sz w:val="20"/>
          <w:szCs w:val="20"/>
        </w:rPr>
      </w:pPr>
      <w:r w:rsidRPr="00CF0FCE">
        <w:rPr>
          <w:rFonts w:ascii="Arial" w:hAnsi="Arial" w:cs="Arial"/>
          <w:b w:val="0"/>
          <w:sz w:val="20"/>
          <w:szCs w:val="20"/>
        </w:rPr>
        <w:t>Each member will need to:</w:t>
      </w:r>
    </w:p>
    <w:p w14:paraId="44D8DD87" w14:textId="75BE2CDA" w:rsidR="00216B59" w:rsidRPr="00216B59" w:rsidRDefault="00216B59" w:rsidP="003F0BB6">
      <w:pPr>
        <w:pStyle w:val="BodyText"/>
        <w:widowControl w:val="0"/>
        <w:numPr>
          <w:ilvl w:val="2"/>
          <w:numId w:val="3"/>
        </w:numPr>
        <w:tabs>
          <w:tab w:val="left" w:pos="1912"/>
        </w:tabs>
        <w:ind w:right="203"/>
        <w:rPr>
          <w:rFonts w:ascii="Arial" w:hAnsi="Arial" w:cs="Arial"/>
          <w:b w:val="0"/>
          <w:sz w:val="20"/>
          <w:szCs w:val="20"/>
        </w:rPr>
      </w:pPr>
      <w:r w:rsidRPr="00216B59">
        <w:rPr>
          <w:rFonts w:ascii="Arial" w:hAnsi="Arial" w:cs="Arial"/>
          <w:b w:val="0"/>
          <w:sz w:val="20"/>
          <w:szCs w:val="20"/>
        </w:rPr>
        <w:t>identify the most interesting points raised by other students in the class and engage with those points in a way that not only illuminates the insights about a case but also gives momentum to developing these points further in subsequent responses by your peers, and</w:t>
      </w:r>
    </w:p>
    <w:p w14:paraId="4EB74AED" w14:textId="56DDDF4F" w:rsidR="00216B59" w:rsidRDefault="00216B59" w:rsidP="003F0BB6">
      <w:pPr>
        <w:pStyle w:val="BodyText"/>
        <w:widowControl w:val="0"/>
        <w:numPr>
          <w:ilvl w:val="2"/>
          <w:numId w:val="3"/>
        </w:numPr>
        <w:tabs>
          <w:tab w:val="left" w:pos="1912"/>
        </w:tabs>
        <w:spacing w:line="229" w:lineRule="exact"/>
        <w:rPr>
          <w:rFonts w:ascii="Arial" w:hAnsi="Arial" w:cs="Arial"/>
          <w:b w:val="0"/>
          <w:sz w:val="20"/>
          <w:szCs w:val="20"/>
        </w:rPr>
      </w:pPr>
      <w:r w:rsidRPr="00216B59">
        <w:rPr>
          <w:rFonts w:ascii="Arial" w:hAnsi="Arial" w:cs="Arial"/>
          <w:b w:val="0"/>
          <w:sz w:val="20"/>
          <w:szCs w:val="20"/>
        </w:rPr>
        <w:t>address questions raised by the class at their thread</w:t>
      </w:r>
      <w:r w:rsidR="00D35804">
        <w:rPr>
          <w:rFonts w:ascii="Arial" w:hAnsi="Arial" w:cs="Arial"/>
          <w:b w:val="0"/>
          <w:sz w:val="20"/>
          <w:szCs w:val="20"/>
        </w:rPr>
        <w:t>, and</w:t>
      </w:r>
      <w:r w:rsidRPr="00216B59">
        <w:rPr>
          <w:rFonts w:ascii="Arial" w:hAnsi="Arial" w:cs="Arial"/>
          <w:b w:val="0"/>
          <w:sz w:val="20"/>
          <w:szCs w:val="20"/>
        </w:rPr>
        <w:t>.</w:t>
      </w:r>
    </w:p>
    <w:p w14:paraId="0231660E" w14:textId="427A03C7" w:rsidR="00D35804" w:rsidRPr="00216B59" w:rsidRDefault="00D35804" w:rsidP="003F0BB6">
      <w:pPr>
        <w:pStyle w:val="BodyText"/>
        <w:widowControl w:val="0"/>
        <w:numPr>
          <w:ilvl w:val="2"/>
          <w:numId w:val="3"/>
        </w:numPr>
        <w:tabs>
          <w:tab w:val="left" w:pos="1912"/>
        </w:tabs>
        <w:spacing w:line="229" w:lineRule="exact"/>
        <w:rPr>
          <w:rFonts w:ascii="Arial" w:hAnsi="Arial" w:cs="Arial"/>
          <w:b w:val="0"/>
          <w:sz w:val="20"/>
          <w:szCs w:val="20"/>
        </w:rPr>
      </w:pPr>
      <w:r>
        <w:rPr>
          <w:rFonts w:ascii="Arial" w:hAnsi="Arial" w:cs="Arial"/>
          <w:b w:val="0"/>
          <w:sz w:val="20"/>
          <w:szCs w:val="20"/>
        </w:rPr>
        <w:t>Apply course content to the case analysis</w:t>
      </w:r>
      <w:r w:rsidR="00C45443">
        <w:rPr>
          <w:rFonts w:ascii="Arial" w:hAnsi="Arial" w:cs="Arial"/>
          <w:b w:val="0"/>
          <w:sz w:val="20"/>
          <w:szCs w:val="20"/>
        </w:rPr>
        <w:t xml:space="preserve"> and discussion</w:t>
      </w:r>
    </w:p>
    <w:p w14:paraId="68C2397E" w14:textId="088BEEF6" w:rsidR="00216B59" w:rsidRPr="00216B59" w:rsidRDefault="00216B59" w:rsidP="003F0BB6">
      <w:pPr>
        <w:pStyle w:val="BodyText"/>
        <w:widowControl w:val="0"/>
        <w:numPr>
          <w:ilvl w:val="1"/>
          <w:numId w:val="3"/>
        </w:numPr>
        <w:tabs>
          <w:tab w:val="left" w:pos="1192"/>
        </w:tabs>
        <w:ind w:left="1192" w:right="203"/>
        <w:rPr>
          <w:rFonts w:ascii="Arial" w:hAnsi="Arial" w:cs="Arial"/>
          <w:b w:val="0"/>
          <w:sz w:val="20"/>
          <w:szCs w:val="20"/>
        </w:rPr>
      </w:pPr>
      <w:r w:rsidRPr="00216B59">
        <w:rPr>
          <w:rFonts w:ascii="Arial" w:hAnsi="Arial" w:cs="Arial"/>
          <w:b w:val="0"/>
          <w:sz w:val="20"/>
          <w:szCs w:val="20"/>
        </w:rPr>
        <w:t>By Sunday, 11:59 p</w:t>
      </w:r>
      <w:r w:rsidR="00147C23">
        <w:rPr>
          <w:rFonts w:ascii="Arial" w:hAnsi="Arial" w:cs="Arial"/>
          <w:b w:val="0"/>
          <w:sz w:val="20"/>
          <w:szCs w:val="20"/>
        </w:rPr>
        <w:t>m</w:t>
      </w:r>
      <w:r w:rsidRPr="00216B59">
        <w:rPr>
          <w:rFonts w:ascii="Arial" w:hAnsi="Arial" w:cs="Arial"/>
          <w:b w:val="0"/>
          <w:sz w:val="20"/>
          <w:szCs w:val="20"/>
        </w:rPr>
        <w:t xml:space="preserve">, of the Module, each </w:t>
      </w:r>
      <w:r w:rsidRPr="00CF0FCE">
        <w:rPr>
          <w:rFonts w:ascii="Arial" w:hAnsi="Arial" w:cs="Arial"/>
          <w:b w:val="0"/>
          <w:sz w:val="20"/>
          <w:szCs w:val="20"/>
        </w:rPr>
        <w:t xml:space="preserve">member </w:t>
      </w:r>
      <w:r w:rsidR="00C3221C" w:rsidRPr="00CF0FCE">
        <w:rPr>
          <w:rFonts w:ascii="Arial" w:hAnsi="Arial" w:cs="Arial"/>
          <w:b w:val="0"/>
          <w:sz w:val="20"/>
          <w:szCs w:val="20"/>
        </w:rPr>
        <w:t xml:space="preserve">of the case discussion team </w:t>
      </w:r>
      <w:r w:rsidRPr="00CF0FCE">
        <w:rPr>
          <w:rFonts w:ascii="Arial" w:hAnsi="Arial" w:cs="Arial"/>
          <w:b w:val="0"/>
          <w:sz w:val="20"/>
          <w:szCs w:val="20"/>
        </w:rPr>
        <w:t xml:space="preserve">will summarize the </w:t>
      </w:r>
      <w:r w:rsidR="00C3221C" w:rsidRPr="00CF0FCE">
        <w:rPr>
          <w:rFonts w:ascii="Arial" w:hAnsi="Arial" w:cs="Arial"/>
          <w:b w:val="0"/>
          <w:sz w:val="20"/>
          <w:szCs w:val="20"/>
        </w:rPr>
        <w:t xml:space="preserve">weekly </w:t>
      </w:r>
      <w:r w:rsidRPr="00CF0FCE">
        <w:rPr>
          <w:rFonts w:ascii="Arial" w:hAnsi="Arial" w:cs="Arial"/>
          <w:b w:val="0"/>
          <w:sz w:val="20"/>
          <w:szCs w:val="20"/>
        </w:rPr>
        <w:t>discussion within 200 words at their thread a</w:t>
      </w:r>
      <w:r w:rsidRPr="00216B59">
        <w:rPr>
          <w:rFonts w:ascii="Arial" w:hAnsi="Arial" w:cs="Arial"/>
          <w:b w:val="0"/>
          <w:sz w:val="20"/>
          <w:szCs w:val="20"/>
        </w:rPr>
        <w:t>s a final reply to the thread.</w:t>
      </w:r>
      <w:r w:rsidRPr="00216B59">
        <w:rPr>
          <w:rFonts w:ascii="Arial" w:hAnsi="Arial" w:cs="Arial"/>
          <w:b w:val="0"/>
          <w:sz w:val="20"/>
          <w:szCs w:val="20"/>
        </w:rPr>
        <w:br/>
      </w:r>
    </w:p>
    <w:p w14:paraId="45E903C1" w14:textId="546D058E" w:rsidR="00216B59" w:rsidRPr="00216B59" w:rsidRDefault="00216B59" w:rsidP="000D3FDD">
      <w:pPr>
        <w:pStyle w:val="BodyText"/>
        <w:ind w:left="360" w:right="338"/>
        <w:rPr>
          <w:rFonts w:ascii="Arial" w:hAnsi="Arial" w:cs="Arial"/>
          <w:b w:val="0"/>
          <w:sz w:val="20"/>
          <w:szCs w:val="20"/>
        </w:rPr>
      </w:pPr>
      <w:r w:rsidRPr="00216B59">
        <w:rPr>
          <w:rFonts w:ascii="Arial" w:hAnsi="Arial" w:cs="Arial"/>
          <w:b w:val="0"/>
          <w:sz w:val="20"/>
          <w:szCs w:val="20"/>
        </w:rPr>
        <w:t xml:space="preserve">Each student is expected to co-lead and co-facilitate one weekly case discussion. You will be assigned the same members as your Marketing Plan Project team members. Refer to the course website to find out which week you will facilitate and lead. Details regarding this assignment </w:t>
      </w:r>
      <w:r w:rsidR="00147C23">
        <w:rPr>
          <w:rFonts w:ascii="Arial" w:hAnsi="Arial" w:cs="Arial"/>
          <w:b w:val="0"/>
          <w:sz w:val="20"/>
          <w:szCs w:val="20"/>
        </w:rPr>
        <w:t>are</w:t>
      </w:r>
      <w:r w:rsidRPr="00216B59">
        <w:rPr>
          <w:rFonts w:ascii="Arial" w:hAnsi="Arial" w:cs="Arial"/>
          <w:b w:val="0"/>
          <w:sz w:val="20"/>
          <w:szCs w:val="20"/>
        </w:rPr>
        <w:t xml:space="preserve"> posted on Blackboard.</w:t>
      </w:r>
    </w:p>
    <w:p w14:paraId="0AE71B72" w14:textId="2807C4F2" w:rsidR="00D436F9" w:rsidRPr="00216B59" w:rsidRDefault="00D436F9" w:rsidP="00D436F9">
      <w:pPr>
        <w:ind w:left="360"/>
      </w:pPr>
    </w:p>
    <w:p w14:paraId="532FE9D1" w14:textId="62CE688F" w:rsidR="00CF0FCE" w:rsidRPr="00CF0FCE" w:rsidRDefault="00005B6E" w:rsidP="00D436F9">
      <w:pPr>
        <w:pStyle w:val="Heading3"/>
      </w:pPr>
      <w:r w:rsidRPr="00CF0FCE">
        <w:t>Individual Knowledge Checks</w:t>
      </w:r>
    </w:p>
    <w:p w14:paraId="64DB4D79" w14:textId="77777777" w:rsidR="00CF0FCE" w:rsidRDefault="00CF0FCE" w:rsidP="00F508F5"/>
    <w:p w14:paraId="4C3809A0" w14:textId="23A3084E" w:rsidR="00CF0FCE" w:rsidRPr="004070FB" w:rsidRDefault="00CF0FCE" w:rsidP="00CF0FCE">
      <w:pPr>
        <w:ind w:left="360"/>
      </w:pPr>
      <w:r w:rsidRPr="004070FB">
        <w:rPr>
          <w:spacing w:val="-1"/>
        </w:rPr>
        <w:t>There</w:t>
      </w:r>
      <w:r w:rsidRPr="004070FB">
        <w:rPr>
          <w:spacing w:val="-6"/>
        </w:rPr>
        <w:t xml:space="preserve"> </w:t>
      </w:r>
      <w:r>
        <w:t xml:space="preserve">are Knowledge Checks in Modules 2 </w:t>
      </w:r>
      <w:r w:rsidR="00375816">
        <w:t>–</w:t>
      </w:r>
      <w:r>
        <w:t xml:space="preserve"> 7</w:t>
      </w:r>
      <w:r w:rsidR="00375816">
        <w:t xml:space="preserve"> that</w:t>
      </w:r>
      <w:r>
        <w:t xml:space="preserve"> will confirm your</w:t>
      </w:r>
      <w:r w:rsidRPr="004070FB">
        <w:rPr>
          <w:spacing w:val="-5"/>
        </w:rPr>
        <w:t xml:space="preserve"> </w:t>
      </w:r>
      <w:r>
        <w:t>understanding of the</w:t>
      </w:r>
      <w:r>
        <w:rPr>
          <w:spacing w:val="-6"/>
        </w:rPr>
        <w:t xml:space="preserve"> </w:t>
      </w:r>
      <w:r w:rsidRPr="004070FB">
        <w:t>concepts</w:t>
      </w:r>
      <w:r w:rsidRPr="004070FB">
        <w:rPr>
          <w:spacing w:val="-5"/>
        </w:rPr>
        <w:t xml:space="preserve"> </w:t>
      </w:r>
      <w:r w:rsidRPr="004070FB">
        <w:t>and</w:t>
      </w:r>
      <w:r w:rsidRPr="004070FB">
        <w:rPr>
          <w:spacing w:val="-6"/>
        </w:rPr>
        <w:t xml:space="preserve"> </w:t>
      </w:r>
      <w:r w:rsidRPr="004070FB">
        <w:t>frameworks</w:t>
      </w:r>
      <w:r w:rsidRPr="004070FB">
        <w:rPr>
          <w:spacing w:val="-5"/>
        </w:rPr>
        <w:t xml:space="preserve"> </w:t>
      </w:r>
      <w:r w:rsidRPr="004070FB">
        <w:rPr>
          <w:spacing w:val="-1"/>
        </w:rPr>
        <w:t xml:space="preserve">learned </w:t>
      </w:r>
      <w:r>
        <w:rPr>
          <w:spacing w:val="-1"/>
        </w:rPr>
        <w:t xml:space="preserve">in the course.  </w:t>
      </w:r>
      <w:r w:rsidRPr="004070FB">
        <w:rPr>
          <w:spacing w:val="-1"/>
        </w:rPr>
        <w:t>Make</w:t>
      </w:r>
      <w:r w:rsidRPr="004070FB">
        <w:rPr>
          <w:spacing w:val="-6"/>
        </w:rPr>
        <w:t xml:space="preserve"> </w:t>
      </w:r>
      <w:r w:rsidRPr="004070FB">
        <w:t>sure</w:t>
      </w:r>
      <w:r w:rsidRPr="004070FB">
        <w:rPr>
          <w:spacing w:val="-6"/>
        </w:rPr>
        <w:t xml:space="preserve"> </w:t>
      </w:r>
      <w:r w:rsidRPr="004070FB">
        <w:t>that</w:t>
      </w:r>
      <w:r w:rsidRPr="004070FB">
        <w:rPr>
          <w:spacing w:val="-6"/>
        </w:rPr>
        <w:t xml:space="preserve"> </w:t>
      </w:r>
      <w:r w:rsidRPr="004070FB">
        <w:t>you</w:t>
      </w:r>
      <w:r w:rsidRPr="004070FB">
        <w:rPr>
          <w:spacing w:val="-6"/>
        </w:rPr>
        <w:t xml:space="preserve"> </w:t>
      </w:r>
      <w:r w:rsidRPr="004070FB">
        <w:t>have</w:t>
      </w:r>
      <w:r w:rsidRPr="004070FB">
        <w:rPr>
          <w:spacing w:val="-6"/>
        </w:rPr>
        <w:t xml:space="preserve"> </w:t>
      </w:r>
      <w:r w:rsidRPr="004070FB">
        <w:t>reviewed</w:t>
      </w:r>
      <w:r w:rsidRPr="004070FB">
        <w:rPr>
          <w:spacing w:val="-4"/>
        </w:rPr>
        <w:t xml:space="preserve"> </w:t>
      </w:r>
      <w:r w:rsidRPr="004070FB">
        <w:t>all</w:t>
      </w:r>
      <w:r w:rsidRPr="004070FB">
        <w:rPr>
          <w:spacing w:val="-7"/>
        </w:rPr>
        <w:t xml:space="preserve"> </w:t>
      </w:r>
      <w:r w:rsidRPr="004070FB">
        <w:t>the</w:t>
      </w:r>
      <w:r w:rsidRPr="004070FB">
        <w:rPr>
          <w:spacing w:val="-6"/>
        </w:rPr>
        <w:t xml:space="preserve"> </w:t>
      </w:r>
      <w:r w:rsidRPr="004070FB">
        <w:t>readings</w:t>
      </w:r>
      <w:r>
        <w:t xml:space="preserve"> </w:t>
      </w:r>
      <w:r w:rsidRPr="004070FB">
        <w:rPr>
          <w:spacing w:val="-1"/>
        </w:rPr>
        <w:t>and</w:t>
      </w:r>
      <w:r w:rsidRPr="004070FB">
        <w:rPr>
          <w:spacing w:val="-4"/>
        </w:rPr>
        <w:t xml:space="preserve"> </w:t>
      </w:r>
      <w:r w:rsidRPr="004070FB">
        <w:t>have</w:t>
      </w:r>
      <w:r w:rsidRPr="004070FB">
        <w:rPr>
          <w:spacing w:val="-4"/>
        </w:rPr>
        <w:t xml:space="preserve"> </w:t>
      </w:r>
      <w:r w:rsidRPr="004070FB">
        <w:t>made</w:t>
      </w:r>
      <w:r w:rsidRPr="004070FB">
        <w:rPr>
          <w:spacing w:val="-5"/>
        </w:rPr>
        <w:t xml:space="preserve"> </w:t>
      </w:r>
      <w:r w:rsidRPr="004070FB">
        <w:rPr>
          <w:spacing w:val="-1"/>
        </w:rPr>
        <w:t>yourself</w:t>
      </w:r>
      <w:r w:rsidRPr="004070FB">
        <w:rPr>
          <w:spacing w:val="-7"/>
        </w:rPr>
        <w:t xml:space="preserve"> </w:t>
      </w:r>
      <w:r w:rsidRPr="004070FB">
        <w:t>familiar</w:t>
      </w:r>
      <w:r w:rsidRPr="004070FB">
        <w:rPr>
          <w:spacing w:val="-6"/>
        </w:rPr>
        <w:t xml:space="preserve"> </w:t>
      </w:r>
      <w:r w:rsidRPr="004070FB">
        <w:t>with</w:t>
      </w:r>
      <w:r w:rsidRPr="004070FB">
        <w:rPr>
          <w:spacing w:val="-6"/>
        </w:rPr>
        <w:t xml:space="preserve"> </w:t>
      </w:r>
      <w:r w:rsidRPr="004070FB">
        <w:t>all</w:t>
      </w:r>
      <w:r w:rsidRPr="004070FB">
        <w:rPr>
          <w:spacing w:val="-5"/>
        </w:rPr>
        <w:t xml:space="preserve"> </w:t>
      </w:r>
      <w:r w:rsidRPr="004070FB">
        <w:rPr>
          <w:spacing w:val="-1"/>
        </w:rPr>
        <w:t>the</w:t>
      </w:r>
      <w:r w:rsidRPr="004070FB">
        <w:rPr>
          <w:spacing w:val="-4"/>
        </w:rPr>
        <w:t xml:space="preserve"> </w:t>
      </w:r>
      <w:r w:rsidRPr="004070FB">
        <w:t>content</w:t>
      </w:r>
      <w:r w:rsidRPr="004070FB">
        <w:rPr>
          <w:spacing w:val="-6"/>
        </w:rPr>
        <w:t xml:space="preserve"> </w:t>
      </w:r>
      <w:r w:rsidRPr="004070FB">
        <w:rPr>
          <w:spacing w:val="-1"/>
        </w:rPr>
        <w:t>of</w:t>
      </w:r>
      <w:r w:rsidRPr="004070FB">
        <w:rPr>
          <w:spacing w:val="-6"/>
        </w:rPr>
        <w:t xml:space="preserve"> </w:t>
      </w:r>
      <w:r w:rsidRPr="004070FB">
        <w:t>the</w:t>
      </w:r>
      <w:r w:rsidRPr="004070FB">
        <w:rPr>
          <w:spacing w:val="-6"/>
        </w:rPr>
        <w:t xml:space="preserve"> </w:t>
      </w:r>
      <w:r w:rsidRPr="004070FB">
        <w:t>associated</w:t>
      </w:r>
      <w:r w:rsidRPr="004070FB">
        <w:rPr>
          <w:spacing w:val="-4"/>
        </w:rPr>
        <w:t xml:space="preserve"> </w:t>
      </w:r>
      <w:r w:rsidR="00147C23">
        <w:rPr>
          <w:spacing w:val="-1"/>
        </w:rPr>
        <w:t>M</w:t>
      </w:r>
      <w:r w:rsidRPr="004070FB">
        <w:rPr>
          <w:spacing w:val="-1"/>
        </w:rPr>
        <w:t>odule</w:t>
      </w:r>
      <w:r>
        <w:rPr>
          <w:spacing w:val="-1"/>
        </w:rPr>
        <w:t xml:space="preserve"> before starting the timed Check</w:t>
      </w:r>
      <w:r w:rsidRPr="004070FB">
        <w:rPr>
          <w:spacing w:val="-1"/>
        </w:rPr>
        <w:t>.</w:t>
      </w:r>
      <w:r w:rsidRPr="004070FB">
        <w:rPr>
          <w:spacing w:val="-4"/>
        </w:rPr>
        <w:t xml:space="preserve"> </w:t>
      </w:r>
      <w:r>
        <w:t>The Knowledge Checks</w:t>
      </w:r>
      <w:r w:rsidRPr="004070FB">
        <w:rPr>
          <w:spacing w:val="-5"/>
        </w:rPr>
        <w:t xml:space="preserve"> </w:t>
      </w:r>
      <w:r w:rsidRPr="004070FB">
        <w:t>are</w:t>
      </w:r>
      <w:r w:rsidRPr="004070FB">
        <w:rPr>
          <w:spacing w:val="-5"/>
        </w:rPr>
        <w:t xml:space="preserve"> </w:t>
      </w:r>
      <w:r w:rsidRPr="004070FB">
        <w:t>open-</w:t>
      </w:r>
      <w:r w:rsidR="003143A8" w:rsidRPr="004070FB">
        <w:t>book</w:t>
      </w:r>
      <w:r w:rsidR="003143A8" w:rsidRPr="00375816">
        <w:t>,</w:t>
      </w:r>
      <w:r w:rsidRPr="004070FB">
        <w:rPr>
          <w:spacing w:val="-6"/>
        </w:rPr>
        <w:t xml:space="preserve"> </w:t>
      </w:r>
      <w:r w:rsidRPr="004070FB">
        <w:rPr>
          <w:spacing w:val="-1"/>
        </w:rPr>
        <w:t>and</w:t>
      </w:r>
      <w:r w:rsidRPr="004070FB">
        <w:rPr>
          <w:spacing w:val="-4"/>
        </w:rPr>
        <w:t xml:space="preserve"> </w:t>
      </w:r>
      <w:r w:rsidRPr="004070FB">
        <w:t>you</w:t>
      </w:r>
      <w:r w:rsidRPr="004070FB">
        <w:rPr>
          <w:spacing w:val="-5"/>
        </w:rPr>
        <w:t xml:space="preserve"> </w:t>
      </w:r>
      <w:r w:rsidRPr="004070FB">
        <w:t>can</w:t>
      </w:r>
      <w:r w:rsidRPr="004070FB">
        <w:rPr>
          <w:spacing w:val="-4"/>
        </w:rPr>
        <w:t xml:space="preserve"> </w:t>
      </w:r>
      <w:r w:rsidRPr="004070FB">
        <w:rPr>
          <w:spacing w:val="-1"/>
        </w:rPr>
        <w:t>refer</w:t>
      </w:r>
      <w:r w:rsidRPr="004070FB">
        <w:rPr>
          <w:spacing w:val="-5"/>
        </w:rPr>
        <w:t xml:space="preserve"> </w:t>
      </w:r>
      <w:r w:rsidRPr="004070FB">
        <w:t>to</w:t>
      </w:r>
      <w:r w:rsidRPr="004070FB">
        <w:rPr>
          <w:spacing w:val="-5"/>
        </w:rPr>
        <w:t xml:space="preserve"> </w:t>
      </w:r>
      <w:r w:rsidRPr="004070FB">
        <w:rPr>
          <w:spacing w:val="-1"/>
        </w:rPr>
        <w:t>any</w:t>
      </w:r>
      <w:r w:rsidRPr="004070FB">
        <w:rPr>
          <w:spacing w:val="-3"/>
        </w:rPr>
        <w:t xml:space="preserve"> </w:t>
      </w:r>
      <w:r w:rsidRPr="004070FB">
        <w:rPr>
          <w:spacing w:val="-1"/>
        </w:rPr>
        <w:t>printed</w:t>
      </w:r>
      <w:r w:rsidRPr="004070FB">
        <w:rPr>
          <w:spacing w:val="-4"/>
        </w:rPr>
        <w:t xml:space="preserve"> </w:t>
      </w:r>
      <w:r w:rsidRPr="004070FB">
        <w:t>material</w:t>
      </w:r>
      <w:r w:rsidRPr="004070FB">
        <w:rPr>
          <w:spacing w:val="-4"/>
        </w:rPr>
        <w:t xml:space="preserve"> </w:t>
      </w:r>
      <w:r w:rsidRPr="004070FB">
        <w:t>or</w:t>
      </w:r>
      <w:r w:rsidRPr="004070FB">
        <w:rPr>
          <w:spacing w:val="-6"/>
        </w:rPr>
        <w:t xml:space="preserve"> </w:t>
      </w:r>
      <w:r w:rsidRPr="004070FB">
        <w:t>reference</w:t>
      </w:r>
      <w:r w:rsidRPr="004070FB">
        <w:rPr>
          <w:spacing w:val="-4"/>
        </w:rPr>
        <w:t xml:space="preserve"> </w:t>
      </w:r>
      <w:r w:rsidRPr="004070FB">
        <w:t>text</w:t>
      </w:r>
      <w:r w:rsidR="00375816">
        <w:t xml:space="preserve">.  You will be expected to follow </w:t>
      </w:r>
      <w:hyperlink r:id="rId17" w:history="1">
        <w:r w:rsidR="00375816" w:rsidRPr="003143A8">
          <w:rPr>
            <w:rStyle w:val="Hyperlink"/>
          </w:rPr>
          <w:t xml:space="preserve">Carey’s </w:t>
        </w:r>
        <w:r w:rsidR="003143A8" w:rsidRPr="003143A8">
          <w:rPr>
            <w:rStyle w:val="Hyperlink"/>
          </w:rPr>
          <w:t xml:space="preserve">Academic Ethics </w:t>
        </w:r>
        <w:r w:rsidR="003143A8">
          <w:rPr>
            <w:rStyle w:val="Hyperlink"/>
          </w:rPr>
          <w:t>P</w:t>
        </w:r>
        <w:r w:rsidR="003143A8" w:rsidRPr="003143A8">
          <w:rPr>
            <w:rStyle w:val="Hyperlink"/>
          </w:rPr>
          <w:t>olicy</w:t>
        </w:r>
      </w:hyperlink>
      <w:r w:rsidR="00375816">
        <w:t xml:space="preserve">. </w:t>
      </w:r>
      <w:r w:rsidRPr="004070FB">
        <w:rPr>
          <w:spacing w:val="-5"/>
        </w:rPr>
        <w:t xml:space="preserve"> </w:t>
      </w:r>
      <w:r>
        <w:t xml:space="preserve">Each </w:t>
      </w:r>
      <w:r w:rsidR="00375816">
        <w:t xml:space="preserve">Knowledge Check </w:t>
      </w:r>
      <w:r>
        <w:t>will include 10 – 15 multiple</w:t>
      </w:r>
      <w:r w:rsidR="00147C23">
        <w:t>-</w:t>
      </w:r>
      <w:r>
        <w:t>choice questions</w:t>
      </w:r>
      <w:r w:rsidR="00375816">
        <w:t xml:space="preserve">.  You will have between 30 – 45 minutes (depending on the number of questions) to complete the </w:t>
      </w:r>
      <w:r w:rsidR="001478D1">
        <w:t xml:space="preserve">Knowledge </w:t>
      </w:r>
      <w:r w:rsidR="00375816">
        <w:t xml:space="preserve">Check. </w:t>
      </w:r>
      <w:r>
        <w:t xml:space="preserve"> </w:t>
      </w:r>
    </w:p>
    <w:p w14:paraId="10908101" w14:textId="7D5DED05" w:rsidR="00D436F9" w:rsidRPr="00216B59" w:rsidRDefault="00D436F9" w:rsidP="00D436F9">
      <w:pPr>
        <w:ind w:left="360"/>
      </w:pPr>
    </w:p>
    <w:p w14:paraId="175AD739" w14:textId="74469C1D" w:rsidR="00D436F9" w:rsidRPr="00216B59" w:rsidRDefault="00D436F9" w:rsidP="00D436F9">
      <w:pPr>
        <w:pStyle w:val="Heading3"/>
      </w:pPr>
      <w:r w:rsidRPr="00216B59">
        <w:t>Individual Marketing Problem Set</w:t>
      </w:r>
      <w:r w:rsidR="00216B59" w:rsidRPr="00216B59">
        <w:br/>
      </w:r>
    </w:p>
    <w:p w14:paraId="66F703D8" w14:textId="16ABD158" w:rsidR="00216B59" w:rsidRPr="00216B59" w:rsidRDefault="00216B59" w:rsidP="00216B59">
      <w:pPr>
        <w:ind w:left="360"/>
      </w:pPr>
      <w:r w:rsidRPr="00216B59">
        <w:t>The problem set will cover the assigned textbook chapters and a few cases. The problem set will consist of marketing arithmetic, short answers, and essay questions. It is open</w:t>
      </w:r>
      <w:r w:rsidR="00147C23">
        <w:t xml:space="preserve"> </w:t>
      </w:r>
      <w:r w:rsidRPr="00216B59">
        <w:t>book. You will need to finish everything on your own and commit to Carey’s Honor Code</w:t>
      </w:r>
      <w:r w:rsidRPr="00CF0FCE">
        <w:t xml:space="preserve">. It is </w:t>
      </w:r>
      <w:r w:rsidR="00005B6E" w:rsidRPr="00CF0FCE">
        <w:t xml:space="preserve">available on Monday of Module 4, </w:t>
      </w:r>
      <w:r w:rsidRPr="00216B59">
        <w:t xml:space="preserve">due by </w:t>
      </w:r>
      <w:r w:rsidR="00CF0FCE">
        <w:rPr>
          <w:bCs/>
        </w:rPr>
        <w:t>Sunday</w:t>
      </w:r>
      <w:r w:rsidRPr="00216B59">
        <w:rPr>
          <w:bCs/>
        </w:rPr>
        <w:t>, 11:59 p</w:t>
      </w:r>
      <w:r w:rsidR="00147C23">
        <w:rPr>
          <w:bCs/>
        </w:rPr>
        <w:t>m</w:t>
      </w:r>
      <w:r w:rsidRPr="00216B59">
        <w:rPr>
          <w:bCs/>
        </w:rPr>
        <w:t xml:space="preserve"> ET., of Module 6</w:t>
      </w:r>
      <w:r w:rsidRPr="00216B59">
        <w:t>.</w:t>
      </w:r>
    </w:p>
    <w:p w14:paraId="19BEA902" w14:textId="73FDB060" w:rsidR="00D436F9" w:rsidRPr="00216B59" w:rsidRDefault="00D436F9" w:rsidP="00D436F9"/>
    <w:p w14:paraId="2F02FF4C" w14:textId="77777777" w:rsidR="00216B59" w:rsidRPr="00216B59" w:rsidRDefault="00D436F9" w:rsidP="00216B59">
      <w:pPr>
        <w:pStyle w:val="Heading3"/>
      </w:pPr>
      <w:r w:rsidRPr="00216B59">
        <w:t>Participation</w:t>
      </w:r>
    </w:p>
    <w:p w14:paraId="7BBD7FE4" w14:textId="3FC415DB" w:rsidR="00216B59" w:rsidRPr="00216B59" w:rsidRDefault="00216B59" w:rsidP="000D3FDD">
      <w:pPr>
        <w:ind w:left="360"/>
        <w:rPr>
          <w:rFonts w:ascii="Times New Roman" w:hAnsi="Times New Roman" w:cstheme="minorBidi"/>
        </w:rPr>
      </w:pPr>
      <w:r w:rsidRPr="00216B59">
        <w:br/>
      </w:r>
      <w:r w:rsidRPr="003143A8">
        <w:rPr>
          <w:b/>
        </w:rPr>
        <w:t>Self-Introduction Video (Module 1):</w:t>
      </w:r>
      <w:r w:rsidRPr="00216B59">
        <w:t xml:space="preserve"> Record and post a 30-second video as a new thread on the Blackboard discussion board. Your introduction video should include the following information: name, current position and role at work, professional background, skills, and industry, something special or fun about you, and anything else you would like us to know. It is due by </w:t>
      </w:r>
      <w:r w:rsidR="00CF0FCE">
        <w:t>Thursday</w:t>
      </w:r>
      <w:r w:rsidRPr="00216B59">
        <w:t>, 11:59 p</w:t>
      </w:r>
      <w:r w:rsidR="00147C23">
        <w:t>m</w:t>
      </w:r>
      <w:r w:rsidRPr="00216B59">
        <w:t>, of Module 1.</w:t>
      </w:r>
    </w:p>
    <w:p w14:paraId="580D96E8" w14:textId="72C43329" w:rsidR="00216B59" w:rsidRPr="00216B59" w:rsidRDefault="00216B59" w:rsidP="00216B59">
      <w:pPr>
        <w:rPr>
          <w:rFonts w:ascii="Times New Roman" w:eastAsia="Times New Roman" w:hAnsi="Times New Roman" w:cs="Times New Roman"/>
          <w:sz w:val="19"/>
          <w:szCs w:val="19"/>
        </w:rPr>
      </w:pPr>
    </w:p>
    <w:p w14:paraId="1C632F74" w14:textId="6AE65C80" w:rsidR="00216B59" w:rsidRPr="00CF0FCE" w:rsidRDefault="00216B59" w:rsidP="00216B59">
      <w:pPr>
        <w:ind w:left="360"/>
        <w:rPr>
          <w:rFonts w:ascii="Times New Roman" w:eastAsia="Times New Roman" w:hAnsi="Times New Roman" w:cstheme="minorBidi"/>
          <w:bCs/>
        </w:rPr>
      </w:pPr>
      <w:r w:rsidRPr="00216B59">
        <w:rPr>
          <w:rFonts w:cs="Times New Roman"/>
          <w:b/>
          <w:bCs/>
        </w:rPr>
        <w:t xml:space="preserve">Case Discussion Post (Modules 2–7): </w:t>
      </w:r>
      <w:r w:rsidRPr="00216B59">
        <w:rPr>
          <w:u w:val="single" w:color="000000"/>
        </w:rPr>
        <w:t xml:space="preserve">If you are not a case discussion leader: </w:t>
      </w:r>
      <w:r w:rsidRPr="00216B59">
        <w:t>Read the case thoroughly</w:t>
      </w:r>
      <w:r w:rsidR="004943D5">
        <w:t xml:space="preserve"> and analyze the case;</w:t>
      </w:r>
      <w:r w:rsidRPr="00216B59">
        <w:t xml:space="preserve"> select a case question</w:t>
      </w:r>
      <w:r w:rsidR="004943D5">
        <w:t>(s)</w:t>
      </w:r>
      <w:r w:rsidRPr="00216B59">
        <w:t xml:space="preserve"> discussion thread to further address the case question</w:t>
      </w:r>
      <w:r w:rsidR="004943D5">
        <w:t>(s)</w:t>
      </w:r>
      <w:r w:rsidR="00147C23">
        <w:t>,</w:t>
      </w:r>
      <w:r w:rsidRPr="00216B59">
        <w:t xml:space="preserve"> and may ask questions. Student</w:t>
      </w:r>
      <w:r w:rsidR="00147C23">
        <w:t>s</w:t>
      </w:r>
      <w:r w:rsidRPr="00216B59">
        <w:t xml:space="preserve"> are required to post</w:t>
      </w:r>
      <w:r w:rsidR="004943D5">
        <w:t xml:space="preserve"> and discuss</w:t>
      </w:r>
      <w:r w:rsidRPr="00216B59">
        <w:t xml:space="preserve"> within 200 words by </w:t>
      </w:r>
      <w:r w:rsidR="00420CC8">
        <w:rPr>
          <w:rFonts w:cs="Times New Roman"/>
          <w:b/>
          <w:bCs/>
        </w:rPr>
        <w:lastRenderedPageBreak/>
        <w:t>Sunday</w:t>
      </w:r>
      <w:r w:rsidRPr="00216B59">
        <w:rPr>
          <w:rFonts w:cs="Times New Roman"/>
          <w:b/>
          <w:bCs/>
        </w:rPr>
        <w:t>, 11:59 p</w:t>
      </w:r>
      <w:r w:rsidR="00147C23">
        <w:rPr>
          <w:rFonts w:cs="Times New Roman"/>
          <w:b/>
          <w:bCs/>
        </w:rPr>
        <w:t>m</w:t>
      </w:r>
      <w:r w:rsidRPr="00216B59">
        <w:t xml:space="preserve">, each </w:t>
      </w:r>
      <w:r w:rsidR="00147C23">
        <w:t>M</w:t>
      </w:r>
      <w:r w:rsidRPr="00216B59">
        <w:t>odule (from M2 to M7</w:t>
      </w:r>
      <w:r w:rsidRPr="00CF0FCE">
        <w:t>).</w:t>
      </w:r>
      <w:r w:rsidR="00C3221C" w:rsidRPr="00CF0FCE">
        <w:t xml:space="preserve"> </w:t>
      </w:r>
      <w:r w:rsidR="00C3221C" w:rsidRPr="00CF0FCE">
        <w:rPr>
          <w:bCs/>
        </w:rPr>
        <w:t>By Sunday, 11:59 p</w:t>
      </w:r>
      <w:r w:rsidR="00147C23">
        <w:rPr>
          <w:bCs/>
        </w:rPr>
        <w:t>m</w:t>
      </w:r>
      <w:r w:rsidR="00C3221C" w:rsidRPr="00CF0FCE">
        <w:rPr>
          <w:bCs/>
        </w:rPr>
        <w:t>, of the Module, each member of the case discussion team will summarize the weekly discussion within 200 words at their thread as a final reply to the thread</w:t>
      </w:r>
    </w:p>
    <w:p w14:paraId="24204192" w14:textId="77777777" w:rsidR="00216B59" w:rsidRPr="00216B59" w:rsidRDefault="00216B59" w:rsidP="00216B59">
      <w:pPr>
        <w:rPr>
          <w:rFonts w:ascii="Times New Roman" w:eastAsia="Times New Roman" w:hAnsi="Times New Roman" w:cs="Times New Roman"/>
          <w:sz w:val="19"/>
          <w:szCs w:val="19"/>
        </w:rPr>
      </w:pPr>
    </w:p>
    <w:p w14:paraId="04803C02" w14:textId="2494AFDB" w:rsidR="00216B59" w:rsidRPr="00216B59" w:rsidRDefault="00216B59" w:rsidP="00216B59">
      <w:pPr>
        <w:ind w:left="360"/>
        <w:rPr>
          <w:rFonts w:eastAsia="Times New Roman"/>
        </w:rPr>
      </w:pPr>
      <w:r w:rsidRPr="00216B59">
        <w:rPr>
          <w:rFonts w:eastAsia="Times New Roman"/>
          <w:b/>
          <w:bCs/>
        </w:rPr>
        <w:t xml:space="preserve">Marketing Plan Project Presentation Feedback Post (Module 8): </w:t>
      </w:r>
      <w:r w:rsidRPr="00216B59">
        <w:rPr>
          <w:rFonts w:eastAsia="Times New Roman"/>
        </w:rPr>
        <w:t xml:space="preserve">Select one team’s marketing plan video presentation to watch and post your feedback within 200 words by </w:t>
      </w:r>
      <w:r w:rsidRPr="00216B59">
        <w:rPr>
          <w:rFonts w:eastAsia="Times New Roman"/>
          <w:b/>
          <w:bCs/>
        </w:rPr>
        <w:t>Saturday, 11:59 p</w:t>
      </w:r>
      <w:r w:rsidR="00147C23">
        <w:rPr>
          <w:rFonts w:eastAsia="Times New Roman"/>
          <w:b/>
          <w:bCs/>
        </w:rPr>
        <w:t>m</w:t>
      </w:r>
      <w:r w:rsidRPr="00216B59">
        <w:rPr>
          <w:rFonts w:eastAsia="Times New Roman"/>
          <w:b/>
          <w:bCs/>
        </w:rPr>
        <w:t>, of Module 8</w:t>
      </w:r>
      <w:r w:rsidRPr="00216B59">
        <w:rPr>
          <w:rFonts w:eastAsia="Times New Roman"/>
        </w:rPr>
        <w:t>.</w:t>
      </w:r>
    </w:p>
    <w:p w14:paraId="4094EAC8" w14:textId="438F921B" w:rsidR="00216B59" w:rsidRPr="00216B59" w:rsidRDefault="00216B59" w:rsidP="00216B59">
      <w:pPr>
        <w:ind w:left="360"/>
        <w:rPr>
          <w:rFonts w:eastAsia="Times New Roman"/>
        </w:rPr>
      </w:pPr>
    </w:p>
    <w:p w14:paraId="75E4E455" w14:textId="54C07C4E" w:rsidR="00216B59" w:rsidRPr="00216B59" w:rsidRDefault="00216B59" w:rsidP="00216B59">
      <w:pPr>
        <w:pStyle w:val="Heading3"/>
      </w:pPr>
      <w:r w:rsidRPr="00216B59">
        <w:t>Marketing Plan (Team Project)</w:t>
      </w:r>
    </w:p>
    <w:p w14:paraId="4EC8F0C2" w14:textId="22779B4E" w:rsidR="00216B59" w:rsidRPr="00216B59" w:rsidRDefault="00216B59" w:rsidP="000D3FDD">
      <w:pPr>
        <w:pStyle w:val="BodyText"/>
        <w:ind w:left="360" w:right="282" w:hanging="1"/>
        <w:rPr>
          <w:rFonts w:ascii="Arial" w:hAnsi="Arial" w:cs="Arial"/>
          <w:b w:val="0"/>
          <w:sz w:val="20"/>
          <w:szCs w:val="20"/>
        </w:rPr>
      </w:pPr>
      <w:r w:rsidRPr="00216B59">
        <w:br/>
      </w:r>
      <w:r w:rsidRPr="00216B59">
        <w:rPr>
          <w:rFonts w:ascii="Arial" w:hAnsi="Arial" w:cs="Arial"/>
          <w:b w:val="0"/>
          <w:sz w:val="20"/>
          <w:szCs w:val="20"/>
        </w:rPr>
        <w:t xml:space="preserve">Your team will choose a company. Identify a current marketing problem facing that company. Throughout the course, we will discuss the key elements of effective marketing plans. By the end of the term, your team will develop a marketing plan that describes how the team would help the company solve the problem. You will need to come up with a new product or new marketing activity or campaign for the company. You are expected to apply </w:t>
      </w:r>
      <w:r w:rsidRPr="00216B59">
        <w:rPr>
          <w:rFonts w:ascii="Arial" w:hAnsi="Arial" w:cs="Arial"/>
          <w:b w:val="0"/>
          <w:sz w:val="20"/>
          <w:szCs w:val="20"/>
          <w:u w:val="single" w:color="000000"/>
        </w:rPr>
        <w:t xml:space="preserve">digital </w:t>
      </w:r>
      <w:r w:rsidRPr="00216B59">
        <w:rPr>
          <w:rFonts w:ascii="Arial" w:hAnsi="Arial" w:cs="Arial"/>
          <w:b w:val="0"/>
          <w:sz w:val="20"/>
          <w:szCs w:val="20"/>
        </w:rPr>
        <w:t>marketing techniques (online, social media, and mobile) along with traditional methods.</w:t>
      </w:r>
    </w:p>
    <w:p w14:paraId="0DC91B32" w14:textId="77777777" w:rsidR="00216B59" w:rsidRPr="00216B59" w:rsidRDefault="00216B59" w:rsidP="000D3FDD">
      <w:pPr>
        <w:spacing w:before="11"/>
        <w:ind w:left="360"/>
        <w:rPr>
          <w:rFonts w:eastAsia="Times New Roman"/>
        </w:rPr>
      </w:pPr>
    </w:p>
    <w:p w14:paraId="77250309" w14:textId="528137B4" w:rsidR="00216B59" w:rsidRPr="00216B59" w:rsidRDefault="00216B59" w:rsidP="000D3FDD">
      <w:pPr>
        <w:pStyle w:val="BodyText"/>
        <w:ind w:left="360"/>
        <w:rPr>
          <w:rFonts w:ascii="Arial" w:eastAsia="Times New Roman" w:hAnsi="Arial" w:cs="Arial"/>
          <w:b w:val="0"/>
          <w:sz w:val="20"/>
          <w:szCs w:val="20"/>
        </w:rPr>
      </w:pPr>
      <w:r w:rsidRPr="00216B59">
        <w:rPr>
          <w:rFonts w:ascii="Arial" w:hAnsi="Arial" w:cs="Arial"/>
          <w:b w:val="0"/>
          <w:sz w:val="20"/>
          <w:szCs w:val="20"/>
        </w:rPr>
        <w:t xml:space="preserve">You may not choose (1) a company covered in our business cases or (2) </w:t>
      </w:r>
      <w:r w:rsidR="007D7AB8">
        <w:rPr>
          <w:rFonts w:ascii="Arial" w:hAnsi="Arial" w:cs="Arial"/>
          <w:b w:val="0"/>
          <w:sz w:val="20"/>
          <w:szCs w:val="20"/>
        </w:rPr>
        <w:t xml:space="preserve">Under Armour, </w:t>
      </w:r>
      <w:r w:rsidR="004943D5" w:rsidRPr="00216B59">
        <w:rPr>
          <w:rFonts w:ascii="Arial" w:hAnsi="Arial" w:cs="Arial"/>
          <w:b w:val="0"/>
          <w:sz w:val="20"/>
          <w:szCs w:val="20"/>
        </w:rPr>
        <w:t>Apple,</w:t>
      </w:r>
      <w:r w:rsidRPr="00216B59">
        <w:rPr>
          <w:rFonts w:ascii="Arial" w:hAnsi="Arial" w:cs="Arial"/>
          <w:b w:val="0"/>
          <w:sz w:val="20"/>
          <w:szCs w:val="20"/>
        </w:rPr>
        <w:t xml:space="preserve"> or Google.</w:t>
      </w:r>
    </w:p>
    <w:p w14:paraId="61F2611C" w14:textId="77777777" w:rsidR="00216B59" w:rsidRPr="00216B59" w:rsidRDefault="00216B59" w:rsidP="000D3FDD">
      <w:pPr>
        <w:spacing w:before="11"/>
        <w:ind w:left="360"/>
        <w:rPr>
          <w:rFonts w:eastAsia="Times New Roman"/>
        </w:rPr>
      </w:pPr>
    </w:p>
    <w:p w14:paraId="2A845E4B" w14:textId="076AB2DC" w:rsidR="00216B59" w:rsidRPr="00216B59" w:rsidRDefault="00216B59" w:rsidP="000D3FDD">
      <w:pPr>
        <w:pStyle w:val="BodyText"/>
        <w:ind w:left="360" w:right="282"/>
        <w:rPr>
          <w:rFonts w:ascii="Arial" w:hAnsi="Arial" w:cs="Arial"/>
          <w:b w:val="0"/>
          <w:sz w:val="20"/>
          <w:szCs w:val="20"/>
        </w:rPr>
      </w:pPr>
      <w:r w:rsidRPr="00216B59">
        <w:rPr>
          <w:rFonts w:ascii="Arial" w:hAnsi="Arial" w:cs="Arial"/>
          <w:b w:val="0"/>
          <w:sz w:val="20"/>
          <w:szCs w:val="20"/>
        </w:rPr>
        <w:t>As soon as you choose a company, you can post its name (as a placeholde</w:t>
      </w:r>
      <w:r w:rsidR="003143A8">
        <w:rPr>
          <w:rFonts w:ascii="Arial" w:hAnsi="Arial" w:cs="Arial"/>
          <w:b w:val="0"/>
          <w:sz w:val="20"/>
          <w:szCs w:val="20"/>
        </w:rPr>
        <w:t>r in the M3 Discussion thread</w:t>
      </w:r>
      <w:r w:rsidRPr="00216B59">
        <w:rPr>
          <w:rFonts w:ascii="Arial" w:hAnsi="Arial" w:cs="Arial"/>
          <w:b w:val="0"/>
          <w:sz w:val="20"/>
          <w:szCs w:val="20"/>
        </w:rPr>
        <w:t xml:space="preserve"> before the </w:t>
      </w:r>
      <w:r w:rsidR="00CF0FCE">
        <w:rPr>
          <w:rFonts w:ascii="Arial" w:hAnsi="Arial" w:cs="Arial"/>
          <w:b w:val="0"/>
          <w:sz w:val="20"/>
          <w:szCs w:val="20"/>
        </w:rPr>
        <w:t>SWOT Analysis</w:t>
      </w:r>
      <w:r w:rsidRPr="00216B59">
        <w:rPr>
          <w:rFonts w:ascii="Arial" w:hAnsi="Arial" w:cs="Arial"/>
          <w:b w:val="0"/>
          <w:sz w:val="20"/>
          <w:szCs w:val="20"/>
        </w:rPr>
        <w:t xml:space="preserve"> is </w:t>
      </w:r>
      <w:r w:rsidR="003143A8">
        <w:rPr>
          <w:rFonts w:ascii="Arial" w:hAnsi="Arial" w:cs="Arial"/>
          <w:b w:val="0"/>
          <w:sz w:val="20"/>
          <w:szCs w:val="20"/>
        </w:rPr>
        <w:t>due</w:t>
      </w:r>
      <w:r w:rsidRPr="00216B59">
        <w:rPr>
          <w:rFonts w:ascii="Arial" w:hAnsi="Arial" w:cs="Arial"/>
          <w:b w:val="0"/>
          <w:sz w:val="20"/>
          <w:szCs w:val="20"/>
        </w:rPr>
        <w:t>) on the discussion board so other students can see your selection. The company selection will be decided on a first-come, first-served basis.</w:t>
      </w:r>
    </w:p>
    <w:p w14:paraId="709486AC" w14:textId="5EA88B46" w:rsidR="00216B59" w:rsidRPr="00216B59" w:rsidRDefault="00216B59" w:rsidP="000D3FDD">
      <w:pPr>
        <w:pStyle w:val="BodyText"/>
        <w:ind w:left="360" w:right="282"/>
        <w:rPr>
          <w:rFonts w:ascii="Arial" w:hAnsi="Arial" w:cs="Arial"/>
          <w:b w:val="0"/>
          <w:sz w:val="20"/>
          <w:szCs w:val="20"/>
        </w:rPr>
      </w:pPr>
    </w:p>
    <w:p w14:paraId="0EC60B22" w14:textId="77777777" w:rsidR="00216B59" w:rsidRPr="00216B59" w:rsidRDefault="00216B59" w:rsidP="000D3FDD">
      <w:pPr>
        <w:pStyle w:val="BodyText"/>
        <w:ind w:left="360"/>
        <w:rPr>
          <w:rFonts w:ascii="Arial" w:hAnsi="Arial" w:cs="Arial"/>
          <w:b w:val="0"/>
          <w:sz w:val="20"/>
          <w:szCs w:val="20"/>
        </w:rPr>
      </w:pPr>
      <w:r w:rsidRPr="00216B59">
        <w:rPr>
          <w:rFonts w:ascii="Arial" w:hAnsi="Arial" w:cs="Arial"/>
          <w:b w:val="0"/>
          <w:sz w:val="20"/>
          <w:szCs w:val="20"/>
        </w:rPr>
        <w:t>The deliverables are:</w:t>
      </w:r>
    </w:p>
    <w:p w14:paraId="5EA5D517" w14:textId="77777777" w:rsidR="00216B59" w:rsidRPr="00216B59" w:rsidRDefault="00216B59" w:rsidP="00216B59">
      <w:pPr>
        <w:spacing w:before="2"/>
        <w:rPr>
          <w:rFonts w:ascii="Times New Roman" w:eastAsia="Times New Roman" w:hAnsi="Times New Roman" w:cs="Times New Roman"/>
        </w:rPr>
      </w:pPr>
    </w:p>
    <w:tbl>
      <w:tblPr>
        <w:tblW w:w="9744" w:type="dxa"/>
        <w:tblInd w:w="442" w:type="dxa"/>
        <w:tblLayout w:type="fixed"/>
        <w:tblCellMar>
          <w:left w:w="0" w:type="dxa"/>
          <w:right w:w="0" w:type="dxa"/>
        </w:tblCellMar>
        <w:tblLook w:val="01C0" w:firstRow="0" w:lastRow="1" w:firstColumn="1" w:lastColumn="1" w:noHBand="0" w:noVBand="0"/>
      </w:tblPr>
      <w:tblGrid>
        <w:gridCol w:w="2364"/>
        <w:gridCol w:w="3510"/>
        <w:gridCol w:w="1800"/>
        <w:gridCol w:w="2070"/>
      </w:tblGrid>
      <w:tr w:rsidR="00216B59" w:rsidRPr="00216B59" w14:paraId="2C9E3974" w14:textId="77777777" w:rsidTr="00646C49">
        <w:trPr>
          <w:trHeight w:hRule="exact" w:val="240"/>
          <w:tblHeader/>
        </w:trPr>
        <w:tc>
          <w:tcPr>
            <w:tcW w:w="2364" w:type="dxa"/>
            <w:tcBorders>
              <w:top w:val="single" w:sz="6" w:space="0" w:color="000000"/>
              <w:left w:val="single" w:sz="6" w:space="0" w:color="000000"/>
              <w:bottom w:val="single" w:sz="6" w:space="0" w:color="000000"/>
              <w:right w:val="single" w:sz="6" w:space="0" w:color="000000"/>
            </w:tcBorders>
            <w:hideMark/>
          </w:tcPr>
          <w:p w14:paraId="1AECC6F9" w14:textId="77777777" w:rsidR="00216B59" w:rsidRPr="00216B59" w:rsidRDefault="00216B59" w:rsidP="000D3FDD">
            <w:pPr>
              <w:pStyle w:val="TableParagraph"/>
              <w:spacing w:line="228" w:lineRule="exact"/>
              <w:ind w:left="3"/>
              <w:jc w:val="center"/>
              <w:rPr>
                <w:rFonts w:ascii="Arial" w:eastAsia="Times New Roman" w:hAnsi="Arial" w:cs="Arial"/>
                <w:sz w:val="20"/>
                <w:szCs w:val="20"/>
              </w:rPr>
            </w:pPr>
            <w:r w:rsidRPr="00216B59">
              <w:rPr>
                <w:rFonts w:ascii="Arial" w:hAnsi="Arial" w:cs="Arial"/>
                <w:sz w:val="20"/>
                <w:szCs w:val="20"/>
              </w:rPr>
              <w:t>Assignment</w:t>
            </w:r>
          </w:p>
        </w:tc>
        <w:tc>
          <w:tcPr>
            <w:tcW w:w="3510" w:type="dxa"/>
            <w:tcBorders>
              <w:top w:val="single" w:sz="6" w:space="0" w:color="000000"/>
              <w:left w:val="single" w:sz="6" w:space="0" w:color="000000"/>
              <w:bottom w:val="single" w:sz="6" w:space="0" w:color="000000"/>
              <w:right w:val="single" w:sz="6" w:space="0" w:color="000000"/>
            </w:tcBorders>
            <w:hideMark/>
          </w:tcPr>
          <w:p w14:paraId="0899FC5A" w14:textId="77777777" w:rsidR="00216B59" w:rsidRPr="00216B59" w:rsidRDefault="00216B59" w:rsidP="000D3FDD">
            <w:pPr>
              <w:pStyle w:val="TableParagraph"/>
              <w:spacing w:line="228" w:lineRule="exact"/>
              <w:ind w:hanging="24"/>
              <w:jc w:val="center"/>
              <w:rPr>
                <w:rFonts w:ascii="Arial" w:eastAsia="Times New Roman" w:hAnsi="Arial" w:cs="Arial"/>
                <w:sz w:val="20"/>
                <w:szCs w:val="20"/>
              </w:rPr>
            </w:pPr>
            <w:r w:rsidRPr="00216B59">
              <w:rPr>
                <w:rFonts w:ascii="Arial" w:hAnsi="Arial" w:cs="Arial"/>
                <w:sz w:val="20"/>
                <w:szCs w:val="20"/>
              </w:rPr>
              <w:t>Details</w:t>
            </w:r>
          </w:p>
        </w:tc>
        <w:tc>
          <w:tcPr>
            <w:tcW w:w="1800" w:type="dxa"/>
            <w:tcBorders>
              <w:top w:val="single" w:sz="6" w:space="0" w:color="000000"/>
              <w:left w:val="single" w:sz="6" w:space="0" w:color="000000"/>
              <w:bottom w:val="single" w:sz="6" w:space="0" w:color="000000"/>
              <w:right w:val="single" w:sz="6" w:space="0" w:color="000000"/>
            </w:tcBorders>
            <w:hideMark/>
          </w:tcPr>
          <w:p w14:paraId="1672BD86" w14:textId="77777777" w:rsidR="00216B59" w:rsidRPr="00216B59" w:rsidRDefault="00216B59" w:rsidP="000D3FDD">
            <w:pPr>
              <w:pStyle w:val="TableParagraph"/>
              <w:spacing w:line="228" w:lineRule="exact"/>
              <w:jc w:val="center"/>
              <w:rPr>
                <w:rFonts w:ascii="Arial" w:eastAsia="Times New Roman" w:hAnsi="Arial" w:cs="Arial"/>
                <w:sz w:val="20"/>
                <w:szCs w:val="20"/>
              </w:rPr>
            </w:pPr>
            <w:r w:rsidRPr="00216B59">
              <w:rPr>
                <w:rFonts w:ascii="Arial" w:hAnsi="Arial" w:cs="Arial"/>
                <w:sz w:val="20"/>
                <w:szCs w:val="20"/>
              </w:rPr>
              <w:t>Deadline</w:t>
            </w:r>
          </w:p>
        </w:tc>
        <w:tc>
          <w:tcPr>
            <w:tcW w:w="2070" w:type="dxa"/>
            <w:tcBorders>
              <w:top w:val="single" w:sz="6" w:space="0" w:color="000000"/>
              <w:left w:val="single" w:sz="6" w:space="0" w:color="000000"/>
              <w:bottom w:val="single" w:sz="6" w:space="0" w:color="000000"/>
              <w:right w:val="single" w:sz="6" w:space="0" w:color="000000"/>
            </w:tcBorders>
            <w:hideMark/>
          </w:tcPr>
          <w:p w14:paraId="4ADD7354" w14:textId="77777777" w:rsidR="00216B59" w:rsidRPr="00216B59" w:rsidRDefault="00216B59" w:rsidP="000D3FDD">
            <w:pPr>
              <w:pStyle w:val="TableParagraph"/>
              <w:spacing w:line="228" w:lineRule="exact"/>
              <w:jc w:val="center"/>
              <w:rPr>
                <w:rFonts w:ascii="Arial" w:eastAsia="Times New Roman" w:hAnsi="Arial" w:cs="Arial"/>
                <w:sz w:val="20"/>
                <w:szCs w:val="20"/>
              </w:rPr>
            </w:pPr>
            <w:r w:rsidRPr="00216B59">
              <w:rPr>
                <w:rFonts w:ascii="Arial" w:hAnsi="Arial" w:cs="Arial"/>
                <w:sz w:val="20"/>
                <w:szCs w:val="20"/>
              </w:rPr>
              <w:t>Where to Submit</w:t>
            </w:r>
          </w:p>
        </w:tc>
      </w:tr>
      <w:tr w:rsidR="00216B59" w:rsidRPr="00216B59" w14:paraId="028559A3" w14:textId="77777777" w:rsidTr="00646C49">
        <w:trPr>
          <w:trHeight w:hRule="exact" w:val="726"/>
          <w:tblHeader/>
        </w:trPr>
        <w:tc>
          <w:tcPr>
            <w:tcW w:w="2364" w:type="dxa"/>
            <w:tcBorders>
              <w:top w:val="single" w:sz="6" w:space="0" w:color="000000"/>
              <w:left w:val="single" w:sz="6" w:space="0" w:color="000000"/>
              <w:bottom w:val="single" w:sz="6" w:space="0" w:color="000000"/>
              <w:right w:val="single" w:sz="6" w:space="0" w:color="000000"/>
            </w:tcBorders>
            <w:hideMark/>
          </w:tcPr>
          <w:p w14:paraId="4D0EEC1C" w14:textId="77777777" w:rsidR="00216B59" w:rsidRPr="00216B59" w:rsidRDefault="00216B59">
            <w:pPr>
              <w:pStyle w:val="TableParagraph"/>
              <w:spacing w:line="227" w:lineRule="exact"/>
              <w:ind w:left="102"/>
              <w:rPr>
                <w:rFonts w:ascii="Arial" w:eastAsia="Times New Roman" w:hAnsi="Arial" w:cs="Arial"/>
                <w:sz w:val="20"/>
                <w:szCs w:val="20"/>
              </w:rPr>
            </w:pPr>
            <w:r w:rsidRPr="00216B59">
              <w:rPr>
                <w:rFonts w:ascii="Arial" w:hAnsi="Arial" w:cs="Arial"/>
                <w:sz w:val="20"/>
                <w:szCs w:val="20"/>
              </w:rPr>
              <w:t>Team Contract</w:t>
            </w:r>
          </w:p>
        </w:tc>
        <w:tc>
          <w:tcPr>
            <w:tcW w:w="3510" w:type="dxa"/>
            <w:tcBorders>
              <w:top w:val="single" w:sz="6" w:space="0" w:color="000000"/>
              <w:left w:val="single" w:sz="6" w:space="0" w:color="000000"/>
              <w:bottom w:val="single" w:sz="6" w:space="0" w:color="000000"/>
              <w:right w:val="single" w:sz="6" w:space="0" w:color="000000"/>
            </w:tcBorders>
            <w:hideMark/>
          </w:tcPr>
          <w:p w14:paraId="5084C743" w14:textId="77777777" w:rsidR="00216B59" w:rsidRPr="00216B59" w:rsidRDefault="00216B59">
            <w:pPr>
              <w:pStyle w:val="TableParagraph"/>
              <w:spacing w:line="230" w:lineRule="exact"/>
              <w:ind w:left="86" w:right="1004"/>
              <w:rPr>
                <w:rFonts w:ascii="Arial" w:eastAsia="Times New Roman" w:hAnsi="Arial" w:cs="Arial"/>
                <w:sz w:val="20"/>
                <w:szCs w:val="20"/>
              </w:rPr>
            </w:pPr>
            <w:r w:rsidRPr="00216B59">
              <w:rPr>
                <w:rFonts w:ascii="Arial" w:hAnsi="Arial" w:cs="Arial"/>
                <w:sz w:val="20"/>
                <w:szCs w:val="20"/>
              </w:rPr>
              <w:t>The team contract is posted in Blackboard.</w:t>
            </w:r>
          </w:p>
        </w:tc>
        <w:tc>
          <w:tcPr>
            <w:tcW w:w="1800" w:type="dxa"/>
            <w:tcBorders>
              <w:top w:val="single" w:sz="6" w:space="0" w:color="000000"/>
              <w:left w:val="single" w:sz="6" w:space="0" w:color="000000"/>
              <w:bottom w:val="single" w:sz="6" w:space="0" w:color="000000"/>
              <w:right w:val="single" w:sz="6" w:space="0" w:color="000000"/>
            </w:tcBorders>
            <w:hideMark/>
          </w:tcPr>
          <w:p w14:paraId="23634356" w14:textId="41839184" w:rsidR="00216B59" w:rsidRDefault="00216B59">
            <w:pPr>
              <w:pStyle w:val="TableParagraph"/>
              <w:spacing w:line="230" w:lineRule="exact"/>
              <w:ind w:left="86" w:right="177"/>
              <w:rPr>
                <w:rFonts w:ascii="Arial" w:hAnsi="Arial" w:cs="Arial"/>
                <w:sz w:val="20"/>
                <w:szCs w:val="20"/>
              </w:rPr>
            </w:pPr>
            <w:r w:rsidRPr="00216B59">
              <w:rPr>
                <w:rFonts w:ascii="Arial" w:hAnsi="Arial" w:cs="Arial"/>
                <w:sz w:val="20"/>
                <w:szCs w:val="20"/>
              </w:rPr>
              <w:t>Sunday, Module 1, 11:59</w:t>
            </w:r>
            <w:r w:rsidR="00147C23">
              <w:rPr>
                <w:rFonts w:ascii="Arial" w:hAnsi="Arial" w:cs="Arial"/>
                <w:sz w:val="20"/>
                <w:szCs w:val="20"/>
              </w:rPr>
              <w:t xml:space="preserve"> </w:t>
            </w:r>
            <w:r w:rsidRPr="00216B59">
              <w:rPr>
                <w:rFonts w:ascii="Arial" w:hAnsi="Arial" w:cs="Arial"/>
                <w:sz w:val="20"/>
                <w:szCs w:val="20"/>
              </w:rPr>
              <w:t>pm</w:t>
            </w:r>
            <w:r w:rsidR="000D3FDD">
              <w:rPr>
                <w:rFonts w:ascii="Arial" w:hAnsi="Arial" w:cs="Arial"/>
                <w:sz w:val="20"/>
                <w:szCs w:val="20"/>
              </w:rPr>
              <w:br/>
            </w:r>
          </w:p>
          <w:p w14:paraId="10DD2E0F" w14:textId="333F6DC7" w:rsidR="000D3FDD" w:rsidRPr="00216B59" w:rsidRDefault="000D3FDD">
            <w:pPr>
              <w:pStyle w:val="TableParagraph"/>
              <w:spacing w:line="230" w:lineRule="exact"/>
              <w:ind w:left="86" w:right="177"/>
              <w:rPr>
                <w:rFonts w:ascii="Arial" w:eastAsia="Times New Roman" w:hAnsi="Arial" w:cs="Arial"/>
                <w:sz w:val="20"/>
                <w:szCs w:val="20"/>
              </w:rPr>
            </w:pPr>
          </w:p>
        </w:tc>
        <w:tc>
          <w:tcPr>
            <w:tcW w:w="2070" w:type="dxa"/>
            <w:tcBorders>
              <w:top w:val="single" w:sz="6" w:space="0" w:color="000000"/>
              <w:left w:val="single" w:sz="6" w:space="0" w:color="000000"/>
              <w:bottom w:val="single" w:sz="6" w:space="0" w:color="000000"/>
              <w:right w:val="single" w:sz="6" w:space="0" w:color="000000"/>
            </w:tcBorders>
            <w:hideMark/>
          </w:tcPr>
          <w:p w14:paraId="103CAB53" w14:textId="77777777" w:rsidR="00216B59" w:rsidRPr="00216B59" w:rsidRDefault="00216B59">
            <w:pPr>
              <w:pStyle w:val="TableParagraph"/>
              <w:spacing w:line="227" w:lineRule="exact"/>
              <w:ind w:left="86"/>
              <w:rPr>
                <w:rFonts w:ascii="Arial" w:eastAsia="Times New Roman" w:hAnsi="Arial" w:cs="Arial"/>
                <w:sz w:val="20"/>
                <w:szCs w:val="20"/>
              </w:rPr>
            </w:pPr>
            <w:r w:rsidRPr="00216B59">
              <w:rPr>
                <w:rFonts w:ascii="Arial" w:hAnsi="Arial" w:cs="Arial"/>
                <w:sz w:val="20"/>
                <w:szCs w:val="20"/>
              </w:rPr>
              <w:t>Groups Area</w:t>
            </w:r>
          </w:p>
        </w:tc>
      </w:tr>
      <w:tr w:rsidR="00216B59" w:rsidRPr="00216B59" w14:paraId="4B2A18C4" w14:textId="77777777" w:rsidTr="00646C49">
        <w:trPr>
          <w:trHeight w:hRule="exact" w:val="1608"/>
          <w:tblHeader/>
        </w:trPr>
        <w:tc>
          <w:tcPr>
            <w:tcW w:w="2364" w:type="dxa"/>
            <w:tcBorders>
              <w:top w:val="single" w:sz="6" w:space="0" w:color="000000"/>
              <w:left w:val="single" w:sz="6" w:space="0" w:color="000000"/>
              <w:bottom w:val="single" w:sz="6" w:space="0" w:color="000000"/>
              <w:right w:val="single" w:sz="6" w:space="0" w:color="000000"/>
            </w:tcBorders>
            <w:hideMark/>
          </w:tcPr>
          <w:p w14:paraId="50CC6475" w14:textId="79ABE5A8" w:rsidR="00216B59" w:rsidRPr="00216B59" w:rsidRDefault="00034944">
            <w:pPr>
              <w:pStyle w:val="TableParagraph"/>
              <w:ind w:left="102" w:right="818"/>
              <w:rPr>
                <w:rFonts w:ascii="Arial" w:eastAsia="Times New Roman" w:hAnsi="Arial" w:cs="Arial"/>
                <w:sz w:val="20"/>
                <w:szCs w:val="20"/>
              </w:rPr>
            </w:pPr>
            <w:r>
              <w:rPr>
                <w:rFonts w:ascii="Arial" w:hAnsi="Arial" w:cs="Arial"/>
                <w:sz w:val="20"/>
                <w:szCs w:val="20"/>
              </w:rPr>
              <w:t xml:space="preserve">SWOT </w:t>
            </w:r>
            <w:r w:rsidR="00D22D89">
              <w:rPr>
                <w:rFonts w:ascii="Arial" w:hAnsi="Arial" w:cs="Arial"/>
                <w:sz w:val="20"/>
                <w:szCs w:val="20"/>
              </w:rPr>
              <w:t xml:space="preserve">Matrix </w:t>
            </w:r>
            <w:r>
              <w:rPr>
                <w:rFonts w:ascii="Arial" w:hAnsi="Arial" w:cs="Arial"/>
                <w:sz w:val="20"/>
                <w:szCs w:val="20"/>
              </w:rPr>
              <w:t>Analysis</w:t>
            </w:r>
          </w:p>
        </w:tc>
        <w:tc>
          <w:tcPr>
            <w:tcW w:w="3510" w:type="dxa"/>
            <w:tcBorders>
              <w:top w:val="single" w:sz="6" w:space="0" w:color="000000"/>
              <w:left w:val="single" w:sz="6" w:space="0" w:color="000000"/>
              <w:bottom w:val="single" w:sz="6" w:space="0" w:color="000000"/>
              <w:right w:val="single" w:sz="6" w:space="0" w:color="000000"/>
            </w:tcBorders>
            <w:hideMark/>
          </w:tcPr>
          <w:p w14:paraId="4C36B6B8" w14:textId="77777777" w:rsidR="00216B59" w:rsidRPr="00216B59" w:rsidRDefault="00216B59">
            <w:pPr>
              <w:pStyle w:val="TableParagraph"/>
              <w:ind w:left="86" w:right="192"/>
              <w:rPr>
                <w:rFonts w:ascii="Arial" w:eastAsia="Times New Roman" w:hAnsi="Arial" w:cs="Arial"/>
                <w:sz w:val="20"/>
                <w:szCs w:val="20"/>
              </w:rPr>
            </w:pPr>
            <w:r w:rsidRPr="00216B59">
              <w:rPr>
                <w:rFonts w:ascii="Arial" w:hAnsi="Arial" w:cs="Arial"/>
                <w:sz w:val="20"/>
                <w:szCs w:val="20"/>
              </w:rPr>
              <w:t>Provide the company name and the marketing challenge the company faces. Explain briefly why the challenge is important to study.</w:t>
            </w:r>
          </w:p>
        </w:tc>
        <w:tc>
          <w:tcPr>
            <w:tcW w:w="1800" w:type="dxa"/>
            <w:tcBorders>
              <w:top w:val="single" w:sz="6" w:space="0" w:color="000000"/>
              <w:left w:val="single" w:sz="6" w:space="0" w:color="000000"/>
              <w:bottom w:val="single" w:sz="6" w:space="0" w:color="000000"/>
              <w:right w:val="single" w:sz="6" w:space="0" w:color="000000"/>
            </w:tcBorders>
            <w:hideMark/>
          </w:tcPr>
          <w:p w14:paraId="6A0C95FF" w14:textId="1057D28D" w:rsidR="00216B59" w:rsidRPr="00216B59" w:rsidRDefault="00216B59">
            <w:pPr>
              <w:pStyle w:val="TableParagraph"/>
              <w:ind w:left="86" w:right="177"/>
              <w:rPr>
                <w:rFonts w:ascii="Arial" w:eastAsia="Times New Roman" w:hAnsi="Arial" w:cs="Arial"/>
                <w:sz w:val="20"/>
                <w:szCs w:val="20"/>
              </w:rPr>
            </w:pPr>
            <w:r w:rsidRPr="00216B59">
              <w:rPr>
                <w:rFonts w:ascii="Arial" w:hAnsi="Arial" w:cs="Arial"/>
                <w:sz w:val="20"/>
                <w:szCs w:val="20"/>
              </w:rPr>
              <w:t>Sunday, Module 3, 11:59</w:t>
            </w:r>
            <w:r w:rsidR="00147C23">
              <w:rPr>
                <w:rFonts w:ascii="Arial" w:hAnsi="Arial" w:cs="Arial"/>
                <w:sz w:val="20"/>
                <w:szCs w:val="20"/>
              </w:rPr>
              <w:t xml:space="preserve"> </w:t>
            </w:r>
            <w:r w:rsidRPr="00216B59">
              <w:rPr>
                <w:rFonts w:ascii="Arial" w:hAnsi="Arial" w:cs="Arial"/>
                <w:sz w:val="20"/>
                <w:szCs w:val="20"/>
              </w:rPr>
              <w:t>pm</w:t>
            </w:r>
          </w:p>
        </w:tc>
        <w:tc>
          <w:tcPr>
            <w:tcW w:w="2070" w:type="dxa"/>
            <w:tcBorders>
              <w:top w:val="single" w:sz="6" w:space="0" w:color="000000"/>
              <w:left w:val="single" w:sz="6" w:space="0" w:color="000000"/>
              <w:bottom w:val="single" w:sz="6" w:space="0" w:color="000000"/>
              <w:right w:val="single" w:sz="6" w:space="0" w:color="000000"/>
            </w:tcBorders>
            <w:hideMark/>
          </w:tcPr>
          <w:p w14:paraId="7FE339B7" w14:textId="77777777" w:rsidR="00216B59" w:rsidRPr="00216B59" w:rsidRDefault="00216B59">
            <w:pPr>
              <w:pStyle w:val="TableParagraph"/>
              <w:spacing w:line="227" w:lineRule="exact"/>
              <w:ind w:left="86"/>
              <w:rPr>
                <w:rFonts w:ascii="Arial" w:eastAsia="Times New Roman" w:hAnsi="Arial" w:cs="Arial"/>
                <w:sz w:val="20"/>
                <w:szCs w:val="20"/>
              </w:rPr>
            </w:pPr>
            <w:r w:rsidRPr="00216B59">
              <w:rPr>
                <w:rFonts w:ascii="Arial" w:hAnsi="Arial" w:cs="Arial"/>
                <w:sz w:val="20"/>
                <w:szCs w:val="20"/>
              </w:rPr>
              <w:t>Discussions</w:t>
            </w:r>
          </w:p>
        </w:tc>
      </w:tr>
      <w:tr w:rsidR="00646C49" w:rsidRPr="00216B59" w14:paraId="21B627EB" w14:textId="77777777" w:rsidTr="00646C49">
        <w:trPr>
          <w:trHeight w:hRule="exact" w:val="1608"/>
          <w:tblHeader/>
        </w:trPr>
        <w:tc>
          <w:tcPr>
            <w:tcW w:w="2364" w:type="dxa"/>
            <w:tcBorders>
              <w:top w:val="single" w:sz="6" w:space="0" w:color="000000"/>
              <w:left w:val="single" w:sz="6" w:space="0" w:color="000000"/>
              <w:bottom w:val="single" w:sz="6" w:space="0" w:color="000000"/>
              <w:right w:val="single" w:sz="6" w:space="0" w:color="000000"/>
            </w:tcBorders>
          </w:tcPr>
          <w:p w14:paraId="78A968A1" w14:textId="3E578328" w:rsidR="00646C49" w:rsidRDefault="00646C49" w:rsidP="00646C49">
            <w:pPr>
              <w:pStyle w:val="TableParagraph"/>
              <w:ind w:left="102" w:right="818"/>
              <w:rPr>
                <w:rFonts w:ascii="Arial" w:hAnsi="Arial" w:cs="Arial"/>
                <w:sz w:val="20"/>
                <w:szCs w:val="20"/>
              </w:rPr>
            </w:pPr>
            <w:r w:rsidRPr="00216B59">
              <w:rPr>
                <w:rFonts w:ascii="Arial" w:hAnsi="Arial" w:cs="Arial"/>
                <w:sz w:val="20"/>
                <w:szCs w:val="20"/>
              </w:rPr>
              <w:t>Final Team Marketing Plan (report, PPT slides, and the link to an archived synchronous online presentation recorded in Zoom)</w:t>
            </w:r>
          </w:p>
        </w:tc>
        <w:tc>
          <w:tcPr>
            <w:tcW w:w="3510" w:type="dxa"/>
            <w:tcBorders>
              <w:top w:val="single" w:sz="6" w:space="0" w:color="000000"/>
              <w:left w:val="single" w:sz="6" w:space="0" w:color="000000"/>
              <w:bottom w:val="single" w:sz="6" w:space="0" w:color="000000"/>
              <w:right w:val="single" w:sz="6" w:space="0" w:color="000000"/>
            </w:tcBorders>
          </w:tcPr>
          <w:p w14:paraId="161FE266" w14:textId="2EB67B12" w:rsidR="00646C49" w:rsidRPr="00216B59" w:rsidRDefault="00646C49" w:rsidP="00646C49">
            <w:pPr>
              <w:pStyle w:val="TableParagraph"/>
              <w:ind w:left="86" w:right="192"/>
              <w:rPr>
                <w:rFonts w:ascii="Arial" w:hAnsi="Arial" w:cs="Arial"/>
                <w:sz w:val="20"/>
                <w:szCs w:val="20"/>
              </w:rPr>
            </w:pPr>
            <w:r w:rsidRPr="00216B59">
              <w:rPr>
                <w:rFonts w:ascii="Arial" w:hAnsi="Arial" w:cs="Arial"/>
                <w:sz w:val="20"/>
                <w:szCs w:val="20"/>
              </w:rPr>
              <w:t>You will present your marketing plan in a team to the class using a recorded Zoom session.</w:t>
            </w:r>
          </w:p>
        </w:tc>
        <w:tc>
          <w:tcPr>
            <w:tcW w:w="1800" w:type="dxa"/>
            <w:tcBorders>
              <w:top w:val="single" w:sz="6" w:space="0" w:color="000000"/>
              <w:left w:val="single" w:sz="6" w:space="0" w:color="000000"/>
              <w:bottom w:val="single" w:sz="6" w:space="0" w:color="000000"/>
              <w:right w:val="single" w:sz="6" w:space="0" w:color="000000"/>
            </w:tcBorders>
          </w:tcPr>
          <w:p w14:paraId="603D2AE9" w14:textId="299C3204" w:rsidR="00646C49" w:rsidRPr="00216B59" w:rsidRDefault="00646C49" w:rsidP="00646C49">
            <w:pPr>
              <w:pStyle w:val="TableParagraph"/>
              <w:ind w:left="86" w:right="177"/>
              <w:rPr>
                <w:rFonts w:ascii="Arial" w:hAnsi="Arial" w:cs="Arial"/>
                <w:sz w:val="20"/>
                <w:szCs w:val="20"/>
              </w:rPr>
            </w:pPr>
            <w:r w:rsidRPr="00216B59">
              <w:rPr>
                <w:rFonts w:ascii="Arial" w:hAnsi="Arial" w:cs="Arial"/>
                <w:sz w:val="20"/>
                <w:szCs w:val="20"/>
              </w:rPr>
              <w:t>Thursday, Module 8, 11:59</w:t>
            </w:r>
            <w:r>
              <w:rPr>
                <w:rFonts w:ascii="Arial" w:hAnsi="Arial" w:cs="Arial"/>
                <w:sz w:val="20"/>
                <w:szCs w:val="20"/>
              </w:rPr>
              <w:t xml:space="preserve"> </w:t>
            </w:r>
            <w:r w:rsidRPr="00216B59">
              <w:rPr>
                <w:rFonts w:ascii="Arial" w:hAnsi="Arial" w:cs="Arial"/>
                <w:sz w:val="20"/>
                <w:szCs w:val="20"/>
              </w:rPr>
              <w:t>pm</w:t>
            </w:r>
          </w:p>
        </w:tc>
        <w:tc>
          <w:tcPr>
            <w:tcW w:w="2070" w:type="dxa"/>
            <w:tcBorders>
              <w:top w:val="single" w:sz="6" w:space="0" w:color="000000"/>
              <w:left w:val="single" w:sz="6" w:space="0" w:color="000000"/>
              <w:bottom w:val="single" w:sz="6" w:space="0" w:color="000000"/>
              <w:right w:val="single" w:sz="6" w:space="0" w:color="000000"/>
            </w:tcBorders>
          </w:tcPr>
          <w:p w14:paraId="25A40DE7" w14:textId="66F0C8E2" w:rsidR="00646C49" w:rsidRPr="00216B59" w:rsidRDefault="00646C49" w:rsidP="00646C49">
            <w:pPr>
              <w:pStyle w:val="TableParagraph"/>
              <w:spacing w:line="227" w:lineRule="exact"/>
              <w:ind w:left="86"/>
              <w:rPr>
                <w:rFonts w:ascii="Arial" w:hAnsi="Arial" w:cs="Arial"/>
                <w:sz w:val="20"/>
                <w:szCs w:val="20"/>
              </w:rPr>
            </w:pPr>
            <w:r w:rsidRPr="00216B59">
              <w:rPr>
                <w:rFonts w:ascii="Arial" w:hAnsi="Arial" w:cs="Arial"/>
                <w:sz w:val="20"/>
                <w:szCs w:val="20"/>
              </w:rPr>
              <w:t>Submit report, PPTs, and video link at Groups Area; submit video link at Module 8 Discussions.</w:t>
            </w:r>
          </w:p>
        </w:tc>
      </w:tr>
      <w:tr w:rsidR="00646C49" w:rsidRPr="00216B59" w14:paraId="5712488B" w14:textId="77777777" w:rsidTr="00C45443">
        <w:trPr>
          <w:trHeight w:hRule="exact" w:val="2751"/>
          <w:tblHeader/>
        </w:trPr>
        <w:tc>
          <w:tcPr>
            <w:tcW w:w="2364" w:type="dxa"/>
            <w:tcBorders>
              <w:top w:val="single" w:sz="6" w:space="0" w:color="000000"/>
              <w:left w:val="single" w:sz="6" w:space="0" w:color="000000"/>
              <w:bottom w:val="single" w:sz="6" w:space="0" w:color="000000"/>
              <w:right w:val="single" w:sz="6" w:space="0" w:color="000000"/>
            </w:tcBorders>
          </w:tcPr>
          <w:p w14:paraId="4215C210" w14:textId="18073108" w:rsidR="00646C49" w:rsidRDefault="00646C49" w:rsidP="00646C49">
            <w:pPr>
              <w:pStyle w:val="TableParagraph"/>
              <w:ind w:left="102" w:right="818"/>
              <w:rPr>
                <w:rFonts w:ascii="Arial" w:hAnsi="Arial" w:cs="Arial"/>
                <w:sz w:val="20"/>
                <w:szCs w:val="20"/>
              </w:rPr>
            </w:pPr>
            <w:r w:rsidRPr="00216B59">
              <w:rPr>
                <w:rFonts w:ascii="Arial" w:hAnsi="Arial" w:cs="Arial"/>
                <w:sz w:val="20"/>
                <w:szCs w:val="20"/>
              </w:rPr>
              <w:t>Team Evaluation</w:t>
            </w:r>
          </w:p>
        </w:tc>
        <w:tc>
          <w:tcPr>
            <w:tcW w:w="3510" w:type="dxa"/>
            <w:tcBorders>
              <w:top w:val="single" w:sz="6" w:space="0" w:color="000000"/>
              <w:left w:val="single" w:sz="6" w:space="0" w:color="000000"/>
              <w:bottom w:val="single" w:sz="6" w:space="0" w:color="000000"/>
              <w:right w:val="single" w:sz="6" w:space="0" w:color="000000"/>
            </w:tcBorders>
          </w:tcPr>
          <w:p w14:paraId="5D5402AD" w14:textId="27EBB6EA" w:rsidR="00C45443" w:rsidRDefault="00646C49" w:rsidP="00646C49">
            <w:pPr>
              <w:pStyle w:val="TableParagraph"/>
              <w:ind w:left="86" w:right="192"/>
              <w:rPr>
                <w:rFonts w:ascii="Arial" w:eastAsia="Times New Roman" w:hAnsi="Arial" w:cs="Arial"/>
                <w:sz w:val="20"/>
                <w:szCs w:val="20"/>
              </w:rPr>
            </w:pPr>
            <w:r w:rsidRPr="00216B59">
              <w:rPr>
                <w:rFonts w:ascii="Arial" w:eastAsia="Times New Roman" w:hAnsi="Arial" w:cs="Arial"/>
                <w:sz w:val="20"/>
                <w:szCs w:val="20"/>
              </w:rPr>
              <w:t xml:space="preserve">You will evaluate your teammates with respect to their contributions to teamwork. </w:t>
            </w:r>
            <w:r w:rsidR="00C45443">
              <w:rPr>
                <w:rFonts w:ascii="Arial" w:eastAsia="Times New Roman" w:hAnsi="Arial" w:cs="Arial"/>
                <w:sz w:val="20"/>
                <w:szCs w:val="20"/>
              </w:rPr>
              <w:t>This will be a confidential e-mail to the instructor citing exemplary or minimal team performance. No e-mail communication is necessary if all team members perform equally throughout the project.</w:t>
            </w:r>
          </w:p>
          <w:p w14:paraId="04CB8935" w14:textId="77777777" w:rsidR="00C45443" w:rsidRDefault="00C45443" w:rsidP="00646C49">
            <w:pPr>
              <w:pStyle w:val="TableParagraph"/>
              <w:ind w:left="86" w:right="192"/>
              <w:rPr>
                <w:rFonts w:ascii="Arial" w:eastAsia="Times New Roman" w:hAnsi="Arial" w:cs="Arial"/>
                <w:sz w:val="20"/>
                <w:szCs w:val="20"/>
              </w:rPr>
            </w:pPr>
          </w:p>
          <w:p w14:paraId="57C2C14B" w14:textId="45B75178" w:rsidR="00646C49" w:rsidRPr="00216B59" w:rsidRDefault="00C45443" w:rsidP="00646C49">
            <w:pPr>
              <w:pStyle w:val="TableParagraph"/>
              <w:ind w:left="86" w:right="192"/>
              <w:rPr>
                <w:rFonts w:ascii="Arial" w:hAnsi="Arial" w:cs="Arial"/>
                <w:sz w:val="20"/>
                <w:szCs w:val="20"/>
              </w:rPr>
            </w:pPr>
            <w:r>
              <w:rPr>
                <w:rFonts w:ascii="Arial" w:eastAsia="Times New Roman" w:hAnsi="Arial" w:cs="Arial"/>
                <w:sz w:val="20"/>
                <w:szCs w:val="20"/>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657E4026" w14:textId="3896D17D" w:rsidR="00646C49" w:rsidRPr="00216B59" w:rsidRDefault="00646C49" w:rsidP="00646C49">
            <w:pPr>
              <w:pStyle w:val="TableParagraph"/>
              <w:ind w:left="86" w:right="177"/>
              <w:rPr>
                <w:rFonts w:ascii="Arial" w:hAnsi="Arial" w:cs="Arial"/>
                <w:sz w:val="20"/>
                <w:szCs w:val="20"/>
              </w:rPr>
            </w:pPr>
            <w:r w:rsidRPr="00216B59">
              <w:rPr>
                <w:rFonts w:ascii="Arial" w:hAnsi="Arial" w:cs="Arial"/>
                <w:sz w:val="20"/>
                <w:szCs w:val="20"/>
              </w:rPr>
              <w:t>Saturday, Module 8, 11:59</w:t>
            </w:r>
            <w:r>
              <w:rPr>
                <w:rFonts w:ascii="Arial" w:hAnsi="Arial" w:cs="Arial"/>
                <w:sz w:val="20"/>
                <w:szCs w:val="20"/>
              </w:rPr>
              <w:t xml:space="preserve"> </w:t>
            </w:r>
            <w:r w:rsidRPr="00216B59">
              <w:rPr>
                <w:rFonts w:ascii="Arial" w:hAnsi="Arial" w:cs="Arial"/>
                <w:sz w:val="20"/>
                <w:szCs w:val="20"/>
              </w:rPr>
              <w:t>pm</w:t>
            </w:r>
          </w:p>
        </w:tc>
        <w:tc>
          <w:tcPr>
            <w:tcW w:w="2070" w:type="dxa"/>
            <w:tcBorders>
              <w:top w:val="single" w:sz="6" w:space="0" w:color="000000"/>
              <w:left w:val="single" w:sz="6" w:space="0" w:color="000000"/>
              <w:bottom w:val="single" w:sz="6" w:space="0" w:color="000000"/>
              <w:right w:val="single" w:sz="6" w:space="0" w:color="000000"/>
            </w:tcBorders>
          </w:tcPr>
          <w:p w14:paraId="376FCCD8" w14:textId="4EEA929B" w:rsidR="00646C49" w:rsidRDefault="00646C49" w:rsidP="00646C49">
            <w:pPr>
              <w:pStyle w:val="TableParagraph"/>
              <w:spacing w:line="227" w:lineRule="exact"/>
              <w:ind w:left="86"/>
              <w:rPr>
                <w:rFonts w:ascii="Arial" w:hAnsi="Arial" w:cs="Arial"/>
                <w:sz w:val="20"/>
                <w:szCs w:val="20"/>
              </w:rPr>
            </w:pPr>
            <w:r w:rsidRPr="00216B59">
              <w:rPr>
                <w:rFonts w:ascii="Arial" w:hAnsi="Arial" w:cs="Arial"/>
                <w:sz w:val="20"/>
                <w:szCs w:val="20"/>
              </w:rPr>
              <w:t>Module 8 Assignments Folder</w:t>
            </w:r>
          </w:p>
        </w:tc>
      </w:tr>
    </w:tbl>
    <w:p w14:paraId="3677341B" w14:textId="1616BCFD" w:rsidR="00FD4B8A" w:rsidRDefault="00FD4B8A" w:rsidP="000D3FDD">
      <w:pPr>
        <w:spacing w:before="9"/>
        <w:ind w:left="360"/>
        <w:rPr>
          <w:rFonts w:eastAsia="Times New Roman"/>
        </w:rPr>
      </w:pPr>
    </w:p>
    <w:p w14:paraId="015CECD6" w14:textId="64F686B0" w:rsidR="00FD4B8A" w:rsidRDefault="00FD4B8A" w:rsidP="000D3FDD">
      <w:pPr>
        <w:spacing w:before="9"/>
        <w:ind w:left="360"/>
        <w:rPr>
          <w:rFonts w:eastAsia="Times New Roman"/>
        </w:rPr>
      </w:pPr>
    </w:p>
    <w:p w14:paraId="0CE8BA3C" w14:textId="4F66A429" w:rsidR="00216B59" w:rsidRPr="00216B59" w:rsidRDefault="00216B59" w:rsidP="00CF0FCE">
      <w:pPr>
        <w:ind w:left="180"/>
        <w:rPr>
          <w:rFonts w:eastAsia="Times New Roman"/>
        </w:rPr>
      </w:pPr>
      <w:r w:rsidRPr="00216B59">
        <w:t>You are strongly encouraged to start working on the project as soon as your team contract is completed.</w:t>
      </w:r>
      <w:r w:rsidR="004943D5">
        <w:t xml:space="preserve"> </w:t>
      </w:r>
    </w:p>
    <w:p w14:paraId="5325FE43" w14:textId="1CCB4925" w:rsidR="00216B59" w:rsidRPr="00216B59" w:rsidRDefault="00216B59" w:rsidP="00F508F5"/>
    <w:p w14:paraId="0CCC13DD" w14:textId="77777777" w:rsidR="00216B59" w:rsidRPr="00216B59" w:rsidRDefault="00216B59" w:rsidP="00CF0FCE">
      <w:pPr>
        <w:pStyle w:val="Heading3"/>
        <w:ind w:left="180"/>
        <w:rPr>
          <w:rFonts w:ascii="Times New Roman" w:hAnsi="Times New Roman" w:cstheme="minorBidi"/>
        </w:rPr>
      </w:pPr>
      <w:r w:rsidRPr="00216B59">
        <w:t>Guideline of Marketing Plan Report</w:t>
      </w:r>
    </w:p>
    <w:p w14:paraId="0C22AD13" w14:textId="77777777" w:rsidR="00216B59" w:rsidRPr="00216B59" w:rsidRDefault="00216B59" w:rsidP="000D3FDD">
      <w:pPr>
        <w:spacing w:before="10"/>
        <w:rPr>
          <w:rFonts w:ascii="Times New Roman" w:eastAsia="Times New Roman" w:hAnsi="Times New Roman" w:cs="Times New Roman"/>
          <w:b/>
          <w:bCs/>
          <w:sz w:val="19"/>
          <w:szCs w:val="19"/>
        </w:rPr>
      </w:pPr>
    </w:p>
    <w:p w14:paraId="295676B0" w14:textId="77777777" w:rsidR="00216B59" w:rsidRPr="00216B59" w:rsidRDefault="00216B59" w:rsidP="00CF0FCE">
      <w:pPr>
        <w:ind w:left="180"/>
        <w:rPr>
          <w:rFonts w:eastAsia="Times New Roman"/>
          <w:bCs/>
        </w:rPr>
      </w:pPr>
      <w:r w:rsidRPr="00216B59">
        <w:t>The marketing plan must be typed (one-inch margins, single-spaced, 12-point font) and follow the format below. Please see pages 61 – 65 at the end of Chapter 2 for a sample marketing plan.</w:t>
      </w:r>
    </w:p>
    <w:p w14:paraId="75140E08" w14:textId="77777777" w:rsidR="00216B59" w:rsidRPr="00216B59" w:rsidRDefault="00216B59" w:rsidP="00CF0FCE">
      <w:pPr>
        <w:spacing w:before="1"/>
        <w:ind w:left="180"/>
        <w:rPr>
          <w:rFonts w:eastAsia="Times New Roman"/>
        </w:rPr>
      </w:pPr>
    </w:p>
    <w:p w14:paraId="1D6B4FC8" w14:textId="77777777" w:rsidR="00216B59" w:rsidRPr="00216B59" w:rsidRDefault="00216B59" w:rsidP="003F0BB6">
      <w:pPr>
        <w:pStyle w:val="BodyText"/>
        <w:widowControl w:val="0"/>
        <w:numPr>
          <w:ilvl w:val="0"/>
          <w:numId w:val="4"/>
        </w:numPr>
        <w:tabs>
          <w:tab w:val="left" w:pos="472"/>
        </w:tabs>
        <w:ind w:left="180" w:firstLine="0"/>
        <w:rPr>
          <w:rFonts w:ascii="Arial" w:eastAsia="Times New Roman" w:hAnsi="Arial" w:cs="Arial"/>
          <w:b w:val="0"/>
          <w:sz w:val="20"/>
          <w:szCs w:val="20"/>
        </w:rPr>
      </w:pPr>
      <w:r w:rsidRPr="00216B59">
        <w:rPr>
          <w:rFonts w:ascii="Arial" w:hAnsi="Arial" w:cs="Arial"/>
          <w:b w:val="0"/>
          <w:sz w:val="20"/>
          <w:szCs w:val="20"/>
        </w:rPr>
        <w:t>Cover (1 page): Team number, members’ legal names, company name</w:t>
      </w:r>
    </w:p>
    <w:p w14:paraId="38E05D56" w14:textId="77777777" w:rsidR="00216B59" w:rsidRPr="00216B59" w:rsidRDefault="00216B59" w:rsidP="00CF0FCE">
      <w:pPr>
        <w:spacing w:before="11"/>
        <w:ind w:left="180"/>
        <w:rPr>
          <w:rFonts w:eastAsia="Times New Roman"/>
        </w:rPr>
      </w:pPr>
    </w:p>
    <w:p w14:paraId="12697021" w14:textId="77777777" w:rsidR="00216B59" w:rsidRPr="00216B59" w:rsidRDefault="00216B59" w:rsidP="003F0BB6">
      <w:pPr>
        <w:pStyle w:val="BodyText"/>
        <w:widowControl w:val="0"/>
        <w:numPr>
          <w:ilvl w:val="0"/>
          <w:numId w:val="4"/>
        </w:numPr>
        <w:tabs>
          <w:tab w:val="left" w:pos="472"/>
        </w:tabs>
        <w:ind w:left="180" w:firstLine="0"/>
        <w:rPr>
          <w:rFonts w:ascii="Arial" w:eastAsia="Times New Roman" w:hAnsi="Arial" w:cs="Arial"/>
          <w:b w:val="0"/>
          <w:sz w:val="20"/>
          <w:szCs w:val="20"/>
        </w:rPr>
      </w:pPr>
      <w:r w:rsidRPr="00216B59">
        <w:rPr>
          <w:rFonts w:ascii="Arial" w:hAnsi="Arial" w:cs="Arial"/>
          <w:b w:val="0"/>
          <w:sz w:val="20"/>
          <w:szCs w:val="20"/>
        </w:rPr>
        <w:t>Table of Contents (1 page)</w:t>
      </w:r>
    </w:p>
    <w:p w14:paraId="71FF6B31" w14:textId="77777777" w:rsidR="00216B59" w:rsidRPr="00216B59" w:rsidRDefault="00216B59" w:rsidP="00CF0FCE">
      <w:pPr>
        <w:spacing w:before="11"/>
        <w:ind w:left="180"/>
        <w:rPr>
          <w:rFonts w:eastAsia="Times New Roman"/>
        </w:rPr>
      </w:pPr>
    </w:p>
    <w:p w14:paraId="6EC02265" w14:textId="77777777" w:rsidR="00216B59" w:rsidRPr="00216B59" w:rsidRDefault="00216B59" w:rsidP="003F0BB6">
      <w:pPr>
        <w:pStyle w:val="BodyText"/>
        <w:widowControl w:val="0"/>
        <w:numPr>
          <w:ilvl w:val="0"/>
          <w:numId w:val="4"/>
        </w:numPr>
        <w:tabs>
          <w:tab w:val="left" w:pos="472"/>
        </w:tabs>
        <w:ind w:left="180" w:firstLine="0"/>
        <w:rPr>
          <w:rFonts w:ascii="Arial" w:eastAsia="Times New Roman" w:hAnsi="Arial" w:cs="Arial"/>
          <w:b w:val="0"/>
          <w:sz w:val="20"/>
          <w:szCs w:val="20"/>
        </w:rPr>
      </w:pPr>
      <w:r w:rsidRPr="00216B59">
        <w:rPr>
          <w:rFonts w:ascii="Arial" w:hAnsi="Arial" w:cs="Arial"/>
          <w:b w:val="0"/>
          <w:sz w:val="20"/>
          <w:szCs w:val="20"/>
        </w:rPr>
        <w:t>Executive Summary (0.5 pages): A concise overview of the entire plan.</w:t>
      </w:r>
    </w:p>
    <w:p w14:paraId="5BF47699" w14:textId="77777777" w:rsidR="00216B59" w:rsidRPr="00216B59" w:rsidRDefault="00216B59" w:rsidP="00CF0FCE">
      <w:pPr>
        <w:spacing w:before="1"/>
        <w:ind w:left="180"/>
        <w:rPr>
          <w:rFonts w:eastAsia="Times New Roman"/>
        </w:rPr>
      </w:pPr>
    </w:p>
    <w:p w14:paraId="4C76B9CD" w14:textId="77777777" w:rsidR="00216B59" w:rsidRPr="00216B59" w:rsidRDefault="00216B59" w:rsidP="003F0BB6">
      <w:pPr>
        <w:pStyle w:val="BodyText"/>
        <w:widowControl w:val="0"/>
        <w:numPr>
          <w:ilvl w:val="0"/>
          <w:numId w:val="4"/>
        </w:numPr>
        <w:tabs>
          <w:tab w:val="left" w:pos="472"/>
        </w:tabs>
        <w:ind w:left="180" w:firstLine="0"/>
        <w:rPr>
          <w:rFonts w:ascii="Arial" w:eastAsia="Times New Roman" w:hAnsi="Arial" w:cs="Arial"/>
          <w:b w:val="0"/>
          <w:sz w:val="20"/>
          <w:szCs w:val="20"/>
        </w:rPr>
      </w:pPr>
      <w:r w:rsidRPr="00216B59">
        <w:rPr>
          <w:rFonts w:ascii="Arial" w:hAnsi="Arial" w:cs="Arial"/>
          <w:b w:val="0"/>
          <w:sz w:val="20"/>
          <w:szCs w:val="20"/>
        </w:rPr>
        <w:t>Situation Analysis: This section consists of the following three sections.</w:t>
      </w:r>
    </w:p>
    <w:p w14:paraId="01C2CEBC" w14:textId="77777777" w:rsidR="00216B59" w:rsidRPr="00216B59" w:rsidRDefault="00216B59" w:rsidP="00CF0FCE">
      <w:pPr>
        <w:spacing w:before="11"/>
        <w:ind w:left="180"/>
        <w:rPr>
          <w:rFonts w:eastAsia="Times New Roman"/>
        </w:rPr>
      </w:pPr>
    </w:p>
    <w:p w14:paraId="2981ACEF" w14:textId="370C0E63" w:rsidR="00216B59" w:rsidRPr="00216B59" w:rsidRDefault="00216B59" w:rsidP="000D3FDD">
      <w:pPr>
        <w:pStyle w:val="BodyText"/>
        <w:ind w:left="720" w:right="409"/>
        <w:rPr>
          <w:rFonts w:ascii="Arial" w:eastAsia="Times New Roman" w:hAnsi="Arial" w:cs="Arial"/>
          <w:b w:val="0"/>
          <w:sz w:val="20"/>
          <w:szCs w:val="20"/>
        </w:rPr>
      </w:pPr>
      <w:r w:rsidRPr="00216B59">
        <w:rPr>
          <w:rFonts w:ascii="Arial" w:hAnsi="Arial" w:cs="Arial"/>
          <w:b w:val="0"/>
          <w:sz w:val="20"/>
          <w:szCs w:val="20"/>
          <w:u w:val="single" w:color="000000"/>
        </w:rPr>
        <w:t xml:space="preserve">Market Factors </w:t>
      </w:r>
      <w:r w:rsidRPr="00216B59">
        <w:rPr>
          <w:rFonts w:ascii="Arial" w:hAnsi="Arial" w:cs="Arial"/>
          <w:b w:val="0"/>
          <w:sz w:val="20"/>
          <w:szCs w:val="20"/>
        </w:rPr>
        <w:t>(1.5 page</w:t>
      </w:r>
      <w:r w:rsidR="00147C23">
        <w:rPr>
          <w:rFonts w:ascii="Arial" w:hAnsi="Arial" w:cs="Arial"/>
          <w:b w:val="0"/>
          <w:sz w:val="20"/>
          <w:szCs w:val="20"/>
        </w:rPr>
        <w:t>s</w:t>
      </w:r>
      <w:r w:rsidRPr="00216B59">
        <w:rPr>
          <w:rFonts w:ascii="Arial" w:hAnsi="Arial" w:cs="Arial"/>
          <w:b w:val="0"/>
          <w:sz w:val="20"/>
          <w:szCs w:val="20"/>
        </w:rPr>
        <w:t xml:space="preserve">): Present background information of the market and the macroenvironment. Summarize marketing activities (such as 4Ps) in your market and list the </w:t>
      </w:r>
      <w:r w:rsidR="00147C23">
        <w:rPr>
          <w:rFonts w:ascii="Arial" w:hAnsi="Arial" w:cs="Arial"/>
          <w:b w:val="0"/>
          <w:sz w:val="20"/>
          <w:szCs w:val="20"/>
        </w:rPr>
        <w:t>three</w:t>
      </w:r>
      <w:r w:rsidRPr="00216B59">
        <w:rPr>
          <w:rFonts w:ascii="Arial" w:hAnsi="Arial" w:cs="Arial"/>
          <w:b w:val="0"/>
          <w:sz w:val="20"/>
          <w:szCs w:val="20"/>
        </w:rPr>
        <w:t xml:space="preserve"> market factors that you think will be most influential in your planning. Describe relevant trends and critical issues in the market.</w:t>
      </w:r>
    </w:p>
    <w:p w14:paraId="6ED40DDD" w14:textId="77777777" w:rsidR="00216B59" w:rsidRPr="00216B59" w:rsidRDefault="00216B59" w:rsidP="000D3FDD">
      <w:pPr>
        <w:spacing w:before="11"/>
        <w:ind w:left="720"/>
        <w:rPr>
          <w:rFonts w:eastAsia="Times New Roman"/>
        </w:rPr>
      </w:pPr>
    </w:p>
    <w:p w14:paraId="5824BB3D" w14:textId="5D07912C" w:rsidR="00216B59" w:rsidRPr="00216B59" w:rsidRDefault="00216B59" w:rsidP="000D3FDD">
      <w:pPr>
        <w:pStyle w:val="BodyText"/>
        <w:ind w:left="720"/>
        <w:rPr>
          <w:rFonts w:ascii="Arial" w:eastAsia="Times New Roman" w:hAnsi="Arial" w:cs="Arial"/>
          <w:b w:val="0"/>
          <w:sz w:val="20"/>
          <w:szCs w:val="20"/>
        </w:rPr>
      </w:pPr>
      <w:r w:rsidRPr="00216B59">
        <w:rPr>
          <w:rFonts w:ascii="Arial" w:hAnsi="Arial" w:cs="Arial"/>
          <w:b w:val="0"/>
          <w:sz w:val="20"/>
          <w:szCs w:val="20"/>
          <w:u w:val="single" w:color="000000"/>
        </w:rPr>
        <w:t xml:space="preserve">SWOT Analysis </w:t>
      </w:r>
      <w:r w:rsidRPr="00216B59">
        <w:rPr>
          <w:rFonts w:ascii="Arial" w:hAnsi="Arial" w:cs="Arial"/>
          <w:b w:val="0"/>
          <w:sz w:val="20"/>
          <w:szCs w:val="20"/>
        </w:rPr>
        <w:t>(0.5 page): You</w:t>
      </w:r>
      <w:r w:rsidR="009E6A97">
        <w:rPr>
          <w:rFonts w:ascii="Arial" w:hAnsi="Arial" w:cs="Arial"/>
          <w:b w:val="0"/>
          <w:sz w:val="20"/>
          <w:szCs w:val="20"/>
        </w:rPr>
        <w:t xml:space="preserve"> will create this early in the course in which the instructor will provide feedback and assistance to set a good foundation for your marketing plan.</w:t>
      </w:r>
    </w:p>
    <w:p w14:paraId="142FF8FE" w14:textId="77777777" w:rsidR="00216B59" w:rsidRPr="00216B59" w:rsidRDefault="00216B59" w:rsidP="000D3FDD">
      <w:pPr>
        <w:spacing w:before="7"/>
        <w:ind w:left="720"/>
        <w:rPr>
          <w:rFonts w:eastAsia="Times New Roman"/>
        </w:rPr>
      </w:pPr>
    </w:p>
    <w:p w14:paraId="0F6FD5FC" w14:textId="77777777" w:rsidR="00216B59" w:rsidRPr="00216B59" w:rsidRDefault="00216B59" w:rsidP="000D3FDD">
      <w:pPr>
        <w:pStyle w:val="BodyText"/>
        <w:spacing w:before="74"/>
        <w:ind w:left="720" w:right="409"/>
        <w:rPr>
          <w:rFonts w:ascii="Arial" w:eastAsia="Times New Roman" w:hAnsi="Arial" w:cs="Arial"/>
          <w:b w:val="0"/>
          <w:sz w:val="20"/>
          <w:szCs w:val="20"/>
        </w:rPr>
      </w:pPr>
      <w:r w:rsidRPr="00216B59">
        <w:rPr>
          <w:rFonts w:ascii="Arial" w:hAnsi="Arial" w:cs="Arial"/>
          <w:b w:val="0"/>
          <w:sz w:val="20"/>
          <w:szCs w:val="20"/>
          <w:u w:val="single" w:color="000000"/>
        </w:rPr>
        <w:t xml:space="preserve">Competition </w:t>
      </w:r>
      <w:r w:rsidRPr="00216B59">
        <w:rPr>
          <w:rFonts w:ascii="Arial" w:hAnsi="Arial" w:cs="Arial"/>
          <w:b w:val="0"/>
          <w:sz w:val="20"/>
          <w:szCs w:val="20"/>
        </w:rPr>
        <w:t>(0.5 page): Indicate any significant direct and indirect competition. Analyze competitors and their influence on your planning.</w:t>
      </w:r>
    </w:p>
    <w:p w14:paraId="5070D061" w14:textId="77777777" w:rsidR="00216B59" w:rsidRPr="00216B59" w:rsidRDefault="00216B59" w:rsidP="000D3FDD">
      <w:pPr>
        <w:spacing w:before="1"/>
        <w:rPr>
          <w:rFonts w:eastAsia="Times New Roman"/>
        </w:rPr>
      </w:pPr>
    </w:p>
    <w:p w14:paraId="12F6FD0C" w14:textId="77777777" w:rsidR="00216B59" w:rsidRPr="00216B59" w:rsidRDefault="00216B59" w:rsidP="003F0BB6">
      <w:pPr>
        <w:pStyle w:val="BodyText"/>
        <w:widowControl w:val="0"/>
        <w:numPr>
          <w:ilvl w:val="0"/>
          <w:numId w:val="4"/>
        </w:numPr>
        <w:tabs>
          <w:tab w:val="left" w:pos="472"/>
        </w:tabs>
        <w:ind w:left="180" w:firstLine="0"/>
        <w:rPr>
          <w:rFonts w:ascii="Arial" w:eastAsia="Times New Roman" w:hAnsi="Arial" w:cs="Arial"/>
          <w:b w:val="0"/>
          <w:sz w:val="20"/>
          <w:szCs w:val="20"/>
        </w:rPr>
      </w:pPr>
      <w:r w:rsidRPr="00216B59">
        <w:rPr>
          <w:rFonts w:ascii="Arial" w:hAnsi="Arial" w:cs="Arial"/>
          <w:b w:val="0"/>
          <w:sz w:val="20"/>
          <w:szCs w:val="20"/>
        </w:rPr>
        <w:t>Marketing Strategy: This section consists of the following sections.</w:t>
      </w:r>
    </w:p>
    <w:p w14:paraId="285666BD" w14:textId="77777777" w:rsidR="00216B59" w:rsidRPr="00216B59" w:rsidRDefault="00216B59" w:rsidP="000D3FDD">
      <w:pPr>
        <w:spacing w:before="11"/>
        <w:rPr>
          <w:rFonts w:eastAsia="Times New Roman"/>
        </w:rPr>
      </w:pPr>
    </w:p>
    <w:p w14:paraId="15B02F0A" w14:textId="6F5320A4" w:rsidR="00216B59" w:rsidRPr="00216B59" w:rsidRDefault="00216B59" w:rsidP="000D3FDD">
      <w:pPr>
        <w:pStyle w:val="BodyText"/>
        <w:ind w:left="720" w:right="411"/>
        <w:rPr>
          <w:rFonts w:ascii="Arial" w:eastAsia="Times New Roman" w:hAnsi="Arial" w:cs="Arial"/>
          <w:b w:val="0"/>
          <w:sz w:val="20"/>
          <w:szCs w:val="20"/>
        </w:rPr>
      </w:pPr>
      <w:r w:rsidRPr="00216B59">
        <w:rPr>
          <w:rFonts w:ascii="Arial" w:hAnsi="Arial" w:cs="Arial"/>
          <w:b w:val="0"/>
          <w:sz w:val="20"/>
          <w:szCs w:val="20"/>
          <w:u w:val="single" w:color="000000"/>
        </w:rPr>
        <w:t xml:space="preserve">Mission, Marketing Objectives, and Financial Objectives </w:t>
      </w:r>
      <w:r w:rsidRPr="00216B59">
        <w:rPr>
          <w:rFonts w:ascii="Arial" w:hAnsi="Arial" w:cs="Arial"/>
          <w:b w:val="0"/>
          <w:sz w:val="20"/>
          <w:szCs w:val="20"/>
        </w:rPr>
        <w:t xml:space="preserve">(1 page): Define the mission. State marketing objectives (e.g., increase market penetration or customer </w:t>
      </w:r>
      <w:r w:rsidR="00C3221C" w:rsidRPr="00216B59">
        <w:rPr>
          <w:rFonts w:ascii="Arial" w:hAnsi="Arial" w:cs="Arial"/>
          <w:b w:val="0"/>
          <w:sz w:val="20"/>
          <w:szCs w:val="20"/>
        </w:rPr>
        <w:t>satisfaction,</w:t>
      </w:r>
      <w:r w:rsidRPr="00216B59">
        <w:rPr>
          <w:rFonts w:ascii="Arial" w:hAnsi="Arial" w:cs="Arial"/>
          <w:b w:val="0"/>
          <w:sz w:val="20"/>
          <w:szCs w:val="20"/>
        </w:rPr>
        <w:t xml:space="preserve"> decrease customer acquisition cost by 1% per quarter). State financial objectives such as profit growth rate or return on investment for your marketing plan.</w:t>
      </w:r>
    </w:p>
    <w:p w14:paraId="230945F6" w14:textId="77777777" w:rsidR="00216B59" w:rsidRPr="00216B59" w:rsidRDefault="00216B59" w:rsidP="000D3FDD">
      <w:pPr>
        <w:spacing w:before="11"/>
        <w:ind w:left="720"/>
        <w:rPr>
          <w:rFonts w:eastAsia="Times New Roman"/>
        </w:rPr>
      </w:pPr>
    </w:p>
    <w:p w14:paraId="35CDB21A" w14:textId="3BE56247" w:rsidR="00216B59" w:rsidRPr="00216B59" w:rsidRDefault="00216B59" w:rsidP="000D3FDD">
      <w:pPr>
        <w:pStyle w:val="BodyText"/>
        <w:ind w:left="720" w:right="289"/>
        <w:rPr>
          <w:rFonts w:ascii="Arial" w:eastAsia="Times New Roman" w:hAnsi="Arial" w:cs="Arial"/>
          <w:b w:val="0"/>
          <w:sz w:val="20"/>
          <w:szCs w:val="20"/>
        </w:rPr>
      </w:pPr>
      <w:r w:rsidRPr="00216B59">
        <w:rPr>
          <w:rFonts w:ascii="Arial" w:hAnsi="Arial" w:cs="Arial"/>
          <w:b w:val="0"/>
          <w:sz w:val="20"/>
          <w:szCs w:val="20"/>
          <w:u w:val="single" w:color="000000"/>
        </w:rPr>
        <w:t xml:space="preserve">Market Research </w:t>
      </w:r>
      <w:r w:rsidRPr="00216B59">
        <w:rPr>
          <w:rFonts w:ascii="Arial" w:hAnsi="Arial" w:cs="Arial"/>
          <w:b w:val="0"/>
          <w:sz w:val="20"/>
          <w:szCs w:val="20"/>
        </w:rPr>
        <w:t xml:space="preserve">(1 page): Try to better understand what your current and/or potential customers would want from your company by collecting information. You can read articles (from credible sources) on consumers of your chosen company/industry, analyze secondary databases on consumers of your chosen company/industry (if such </w:t>
      </w:r>
      <w:r w:rsidR="00C3221C" w:rsidRPr="00216B59">
        <w:rPr>
          <w:rFonts w:ascii="Arial" w:hAnsi="Arial" w:cs="Arial"/>
          <w:b w:val="0"/>
          <w:sz w:val="20"/>
          <w:szCs w:val="20"/>
        </w:rPr>
        <w:t>databases</w:t>
      </w:r>
      <w:r w:rsidRPr="00216B59">
        <w:rPr>
          <w:rFonts w:ascii="Arial" w:hAnsi="Arial" w:cs="Arial"/>
          <w:b w:val="0"/>
          <w:sz w:val="20"/>
          <w:szCs w:val="20"/>
        </w:rPr>
        <w:t xml:space="preserve"> are available), adopt field observation (i.e., observing consumers and their behaviors during store visits), or use netnography (i.e., observing and analyzing consumers’ online behavior, comments, and reviews). Specify where (what journals, websites, databases, retail stores, social media sites, etc.) and how you collect data. Specify your sample size if applicable.</w:t>
      </w:r>
    </w:p>
    <w:p w14:paraId="2F367114" w14:textId="77777777" w:rsidR="00216B59" w:rsidRPr="00216B59" w:rsidRDefault="00216B59" w:rsidP="000D3FDD">
      <w:pPr>
        <w:spacing w:before="11"/>
        <w:ind w:left="720"/>
        <w:rPr>
          <w:rFonts w:eastAsia="Times New Roman"/>
        </w:rPr>
      </w:pPr>
    </w:p>
    <w:p w14:paraId="569CD9BE" w14:textId="77777777" w:rsidR="00216B59" w:rsidRPr="00216B59" w:rsidRDefault="00216B59" w:rsidP="000D3FDD">
      <w:pPr>
        <w:pStyle w:val="BodyText"/>
        <w:ind w:left="720" w:right="409"/>
        <w:rPr>
          <w:rFonts w:ascii="Arial" w:eastAsia="Times New Roman" w:hAnsi="Arial" w:cs="Arial"/>
          <w:b w:val="0"/>
          <w:sz w:val="20"/>
          <w:szCs w:val="20"/>
        </w:rPr>
      </w:pPr>
      <w:r w:rsidRPr="00216B59">
        <w:rPr>
          <w:rFonts w:ascii="Arial" w:hAnsi="Arial" w:cs="Arial"/>
          <w:b w:val="0"/>
          <w:sz w:val="20"/>
          <w:szCs w:val="20"/>
          <w:u w:val="single" w:color="000000"/>
        </w:rPr>
        <w:t xml:space="preserve">STP </w:t>
      </w:r>
      <w:r w:rsidRPr="00216B59">
        <w:rPr>
          <w:rFonts w:ascii="Arial" w:hAnsi="Arial" w:cs="Arial"/>
          <w:b w:val="0"/>
          <w:sz w:val="20"/>
          <w:szCs w:val="20"/>
        </w:rPr>
        <w:t>(1 page): Provide your benefit segmentation of the market in which you compete and indicate which segment(s) you now serve (if any). Develop positioning strategy.</w:t>
      </w:r>
    </w:p>
    <w:p w14:paraId="4EA9E71D" w14:textId="77777777" w:rsidR="00216B59" w:rsidRPr="00216B59" w:rsidRDefault="00216B59" w:rsidP="000D3FDD">
      <w:pPr>
        <w:spacing w:before="2"/>
        <w:rPr>
          <w:rFonts w:eastAsia="Times New Roman"/>
        </w:rPr>
      </w:pPr>
    </w:p>
    <w:p w14:paraId="671420AB" w14:textId="77777777" w:rsidR="00216B59" w:rsidRPr="00216B59" w:rsidRDefault="00216B59" w:rsidP="003F0BB6">
      <w:pPr>
        <w:pStyle w:val="BodyText"/>
        <w:widowControl w:val="0"/>
        <w:numPr>
          <w:ilvl w:val="0"/>
          <w:numId w:val="4"/>
        </w:numPr>
        <w:tabs>
          <w:tab w:val="left" w:pos="832"/>
        </w:tabs>
        <w:spacing w:before="74"/>
        <w:ind w:left="360" w:right="1047" w:firstLine="0"/>
        <w:rPr>
          <w:rFonts w:ascii="Arial" w:eastAsia="Times New Roman" w:hAnsi="Arial" w:cs="Arial"/>
          <w:b w:val="0"/>
          <w:sz w:val="20"/>
          <w:szCs w:val="20"/>
        </w:rPr>
      </w:pPr>
      <w:r w:rsidRPr="00216B59">
        <w:rPr>
          <w:rFonts w:ascii="Arial" w:hAnsi="Arial" w:cs="Arial"/>
          <w:b w:val="0"/>
          <w:sz w:val="20"/>
          <w:szCs w:val="20"/>
        </w:rPr>
        <w:t xml:space="preserve">Marketing Mix (2 pages): In this section, you develop a </w:t>
      </w:r>
      <w:r w:rsidRPr="00216B59">
        <w:rPr>
          <w:rFonts w:ascii="Arial" w:hAnsi="Arial" w:cs="Arial"/>
          <w:b w:val="0"/>
          <w:sz w:val="20"/>
          <w:szCs w:val="20"/>
          <w:u w:val="single" w:color="000000"/>
        </w:rPr>
        <w:t>marketing mix (product, price, promotion, and</w:t>
      </w:r>
      <w:r w:rsidRPr="00216B59">
        <w:rPr>
          <w:rFonts w:ascii="Arial" w:hAnsi="Arial" w:cs="Arial"/>
          <w:b w:val="0"/>
          <w:sz w:val="20"/>
          <w:szCs w:val="20"/>
        </w:rPr>
        <w:t xml:space="preserve"> </w:t>
      </w:r>
      <w:r w:rsidRPr="00216B59">
        <w:rPr>
          <w:rFonts w:ascii="Arial" w:hAnsi="Arial" w:cs="Arial"/>
          <w:b w:val="0"/>
          <w:sz w:val="20"/>
          <w:szCs w:val="20"/>
          <w:u w:val="single" w:color="000000"/>
        </w:rPr>
        <w:t xml:space="preserve">place) </w:t>
      </w:r>
      <w:r w:rsidRPr="00216B59">
        <w:rPr>
          <w:rFonts w:ascii="Arial" w:hAnsi="Arial" w:cs="Arial"/>
          <w:b w:val="0"/>
          <w:sz w:val="20"/>
          <w:szCs w:val="20"/>
        </w:rPr>
        <w:t xml:space="preserve">to solve the marketing problem and to achieve the objectives. Apply </w:t>
      </w:r>
      <w:r w:rsidRPr="00216B59">
        <w:rPr>
          <w:rFonts w:ascii="Arial" w:hAnsi="Arial" w:cs="Arial"/>
          <w:b w:val="0"/>
          <w:sz w:val="20"/>
          <w:szCs w:val="20"/>
          <w:u w:val="single" w:color="000000"/>
        </w:rPr>
        <w:t xml:space="preserve">digital </w:t>
      </w:r>
      <w:r w:rsidRPr="00216B59">
        <w:rPr>
          <w:rFonts w:ascii="Arial" w:hAnsi="Arial" w:cs="Arial"/>
          <w:b w:val="0"/>
          <w:sz w:val="20"/>
          <w:szCs w:val="20"/>
        </w:rPr>
        <w:t>marketing techniques (online, social media, and mobile) along with traditional methods.</w:t>
      </w:r>
    </w:p>
    <w:p w14:paraId="0A3637DC" w14:textId="77777777" w:rsidR="00216B59" w:rsidRPr="00216B59" w:rsidRDefault="00216B59" w:rsidP="00CF0FCE">
      <w:pPr>
        <w:spacing w:before="11"/>
        <w:ind w:left="360"/>
        <w:rPr>
          <w:rFonts w:eastAsia="Times New Roman"/>
        </w:rPr>
      </w:pPr>
    </w:p>
    <w:p w14:paraId="5D09B070" w14:textId="73BC7867" w:rsidR="00216B59" w:rsidRPr="00216B59" w:rsidRDefault="00216B59" w:rsidP="003F0BB6">
      <w:pPr>
        <w:pStyle w:val="BodyText"/>
        <w:widowControl w:val="0"/>
        <w:numPr>
          <w:ilvl w:val="0"/>
          <w:numId w:val="4"/>
        </w:numPr>
        <w:tabs>
          <w:tab w:val="left" w:pos="832"/>
        </w:tabs>
        <w:ind w:left="360" w:right="1241" w:firstLine="0"/>
        <w:rPr>
          <w:rFonts w:ascii="Arial" w:eastAsia="Times New Roman" w:hAnsi="Arial" w:cs="Arial"/>
          <w:b w:val="0"/>
          <w:sz w:val="20"/>
          <w:szCs w:val="20"/>
        </w:rPr>
      </w:pPr>
      <w:r w:rsidRPr="00216B59">
        <w:rPr>
          <w:rFonts w:ascii="Arial" w:hAnsi="Arial" w:cs="Arial"/>
          <w:b w:val="0"/>
          <w:sz w:val="20"/>
          <w:szCs w:val="20"/>
        </w:rPr>
        <w:t>Financial Projections (1 page): Include a sales forecast and an expense forecast (</w:t>
      </w:r>
      <w:r w:rsidR="00C3221C" w:rsidRPr="00216B59">
        <w:rPr>
          <w:rFonts w:ascii="Arial" w:hAnsi="Arial" w:cs="Arial"/>
          <w:b w:val="0"/>
          <w:sz w:val="20"/>
          <w:szCs w:val="20"/>
        </w:rPr>
        <w:t>forecast</w:t>
      </w:r>
      <w:r w:rsidRPr="00216B59">
        <w:rPr>
          <w:rFonts w:ascii="Arial" w:hAnsi="Arial" w:cs="Arial"/>
          <w:b w:val="0"/>
          <w:sz w:val="20"/>
          <w:szCs w:val="20"/>
        </w:rPr>
        <w:t xml:space="preserve"> of expected costs of marketing). Provide your best estimates</w:t>
      </w:r>
      <w:r w:rsidR="00C45443">
        <w:rPr>
          <w:rFonts w:ascii="Arial" w:hAnsi="Arial" w:cs="Arial"/>
          <w:b w:val="0"/>
          <w:sz w:val="20"/>
          <w:szCs w:val="20"/>
        </w:rPr>
        <w:t xml:space="preserve"> – remember, this is a marketing course.</w:t>
      </w:r>
    </w:p>
    <w:p w14:paraId="57C29765" w14:textId="77777777" w:rsidR="00216B59" w:rsidRPr="00216B59" w:rsidRDefault="00216B59" w:rsidP="00CF0FCE">
      <w:pPr>
        <w:spacing w:before="11"/>
        <w:ind w:left="360"/>
        <w:rPr>
          <w:rFonts w:eastAsia="Times New Roman"/>
        </w:rPr>
      </w:pPr>
    </w:p>
    <w:p w14:paraId="5F36EE4F" w14:textId="2C0B12CF" w:rsidR="00216B59" w:rsidRPr="00216B59" w:rsidRDefault="00216B59" w:rsidP="003F0BB6">
      <w:pPr>
        <w:pStyle w:val="BodyText"/>
        <w:widowControl w:val="0"/>
        <w:numPr>
          <w:ilvl w:val="0"/>
          <w:numId w:val="4"/>
        </w:numPr>
        <w:tabs>
          <w:tab w:val="left" w:pos="833"/>
        </w:tabs>
        <w:ind w:left="360" w:right="1047" w:firstLine="0"/>
        <w:rPr>
          <w:rFonts w:ascii="Arial" w:eastAsia="Times New Roman" w:hAnsi="Arial" w:cs="Arial"/>
          <w:b w:val="0"/>
          <w:sz w:val="20"/>
          <w:szCs w:val="20"/>
        </w:rPr>
      </w:pPr>
      <w:r w:rsidRPr="00216B59">
        <w:rPr>
          <w:rFonts w:ascii="Arial" w:hAnsi="Arial" w:cs="Arial"/>
          <w:b w:val="0"/>
          <w:sz w:val="20"/>
          <w:szCs w:val="20"/>
        </w:rPr>
        <w:t xml:space="preserve">Implementation Controls (1 page): Outline the controls for monitoring and adjusting </w:t>
      </w:r>
      <w:r w:rsidR="000C0AE2">
        <w:rPr>
          <w:rFonts w:ascii="Arial" w:hAnsi="Arial" w:cs="Arial"/>
          <w:b w:val="0"/>
          <w:sz w:val="20"/>
          <w:szCs w:val="20"/>
        </w:rPr>
        <w:t xml:space="preserve">the </w:t>
      </w:r>
      <w:r w:rsidRPr="00216B59">
        <w:rPr>
          <w:rFonts w:ascii="Arial" w:hAnsi="Arial" w:cs="Arial"/>
          <w:b w:val="0"/>
          <w:sz w:val="20"/>
          <w:szCs w:val="20"/>
        </w:rPr>
        <w:t>implementation of the plan. Spell out the goals and budget for each period (month, quarter, or year)</w:t>
      </w:r>
      <w:r w:rsidR="00147C23">
        <w:rPr>
          <w:rFonts w:ascii="Arial" w:hAnsi="Arial" w:cs="Arial"/>
          <w:b w:val="0"/>
          <w:sz w:val="20"/>
          <w:szCs w:val="20"/>
        </w:rPr>
        <w:t>,</w:t>
      </w:r>
      <w:r w:rsidRPr="00216B59">
        <w:rPr>
          <w:rFonts w:ascii="Arial" w:hAnsi="Arial" w:cs="Arial"/>
          <w:b w:val="0"/>
          <w:sz w:val="20"/>
          <w:szCs w:val="20"/>
        </w:rPr>
        <w:t xml:space="preserve"> so management can review each period’s results and take corrective action as needed.</w:t>
      </w:r>
    </w:p>
    <w:p w14:paraId="596126C3" w14:textId="77777777" w:rsidR="00216B59" w:rsidRPr="00216B59" w:rsidRDefault="00216B59" w:rsidP="00CF0FCE">
      <w:pPr>
        <w:spacing w:before="11"/>
        <w:ind w:left="360"/>
        <w:rPr>
          <w:rFonts w:eastAsia="Times New Roman"/>
        </w:rPr>
      </w:pPr>
    </w:p>
    <w:p w14:paraId="7F18ED6A" w14:textId="77777777" w:rsidR="00216B59" w:rsidRPr="00216B59" w:rsidRDefault="00216B59" w:rsidP="003F0BB6">
      <w:pPr>
        <w:pStyle w:val="BodyText"/>
        <w:widowControl w:val="0"/>
        <w:numPr>
          <w:ilvl w:val="0"/>
          <w:numId w:val="4"/>
        </w:numPr>
        <w:tabs>
          <w:tab w:val="left" w:pos="833"/>
        </w:tabs>
        <w:ind w:left="360" w:firstLine="0"/>
        <w:rPr>
          <w:rFonts w:ascii="Arial" w:eastAsia="Times New Roman" w:hAnsi="Arial" w:cs="Arial"/>
          <w:b w:val="0"/>
          <w:sz w:val="20"/>
          <w:szCs w:val="20"/>
        </w:rPr>
      </w:pPr>
      <w:r w:rsidRPr="00216B59">
        <w:rPr>
          <w:rFonts w:ascii="Arial" w:hAnsi="Arial" w:cs="Arial"/>
          <w:b w:val="0"/>
          <w:sz w:val="20"/>
          <w:szCs w:val="20"/>
        </w:rPr>
        <w:t>References (maximum 2 pages).</w:t>
      </w:r>
    </w:p>
    <w:p w14:paraId="7A58EEE5" w14:textId="77777777" w:rsidR="00216B59" w:rsidRPr="00216B59" w:rsidRDefault="00216B59" w:rsidP="00CF0FCE">
      <w:pPr>
        <w:spacing w:before="11"/>
        <w:ind w:left="360"/>
        <w:rPr>
          <w:rFonts w:eastAsia="Times New Roman"/>
        </w:rPr>
      </w:pPr>
    </w:p>
    <w:p w14:paraId="40D1BCE7" w14:textId="77777777" w:rsidR="00216B59" w:rsidRPr="00216B59" w:rsidRDefault="00216B59" w:rsidP="003F0BB6">
      <w:pPr>
        <w:pStyle w:val="BodyText"/>
        <w:widowControl w:val="0"/>
        <w:numPr>
          <w:ilvl w:val="0"/>
          <w:numId w:val="4"/>
        </w:numPr>
        <w:tabs>
          <w:tab w:val="left" w:pos="833"/>
        </w:tabs>
        <w:ind w:left="360" w:right="838" w:firstLine="0"/>
        <w:rPr>
          <w:rFonts w:ascii="Arial" w:eastAsia="Times New Roman" w:hAnsi="Arial" w:cs="Arial"/>
          <w:b w:val="0"/>
          <w:sz w:val="20"/>
          <w:szCs w:val="20"/>
        </w:rPr>
      </w:pPr>
      <w:r w:rsidRPr="00216B59">
        <w:rPr>
          <w:rFonts w:ascii="Arial" w:hAnsi="Arial" w:cs="Arial"/>
          <w:b w:val="0"/>
          <w:sz w:val="20"/>
          <w:szCs w:val="20"/>
        </w:rPr>
        <w:t>Appendix (maximum 4 pages): Attach any information that will support your arguments. For example, you may include an income statement for the product and some promotional material, or you may attach a hypothetical print advertisement.</w:t>
      </w:r>
    </w:p>
    <w:p w14:paraId="4948D18B" w14:textId="77777777" w:rsidR="00216B59" w:rsidRPr="00216B59" w:rsidRDefault="00216B59" w:rsidP="00CF0FCE">
      <w:pPr>
        <w:spacing w:before="3"/>
        <w:ind w:left="360"/>
        <w:rPr>
          <w:rFonts w:eastAsia="Times New Roman"/>
        </w:rPr>
      </w:pPr>
    </w:p>
    <w:p w14:paraId="099BA35B" w14:textId="77777777" w:rsidR="00216B59" w:rsidRPr="00216B59" w:rsidRDefault="00216B59" w:rsidP="00CF0FCE">
      <w:pPr>
        <w:ind w:left="360"/>
        <w:rPr>
          <w:rFonts w:eastAsia="Times New Roman"/>
        </w:rPr>
      </w:pPr>
      <w:r w:rsidRPr="00216B59">
        <w:t>Note:</w:t>
      </w:r>
    </w:p>
    <w:p w14:paraId="32D69614" w14:textId="3396CAB3" w:rsidR="00216B59" w:rsidRPr="00216B59" w:rsidRDefault="00CF0FCE" w:rsidP="003F0BB6">
      <w:pPr>
        <w:pStyle w:val="BodyText"/>
        <w:widowControl w:val="0"/>
        <w:numPr>
          <w:ilvl w:val="0"/>
          <w:numId w:val="5"/>
        </w:numPr>
        <w:tabs>
          <w:tab w:val="left" w:pos="1192"/>
        </w:tabs>
        <w:spacing w:line="243" w:lineRule="exact"/>
        <w:ind w:firstLine="0"/>
        <w:rPr>
          <w:rFonts w:ascii="Arial" w:hAnsi="Arial" w:cs="Arial"/>
          <w:b w:val="0"/>
          <w:bCs w:val="0"/>
          <w:sz w:val="20"/>
          <w:szCs w:val="20"/>
        </w:rPr>
      </w:pPr>
      <w:r>
        <w:rPr>
          <w:rFonts w:ascii="Arial" w:hAnsi="Arial" w:cs="Arial"/>
          <w:b w:val="0"/>
          <w:sz w:val="20"/>
          <w:szCs w:val="20"/>
        </w:rPr>
        <w:t xml:space="preserve"> </w:t>
      </w:r>
      <w:r w:rsidR="00216B59" w:rsidRPr="00216B59">
        <w:rPr>
          <w:rFonts w:ascii="Arial" w:hAnsi="Arial" w:cs="Arial"/>
          <w:b w:val="0"/>
          <w:sz w:val="20"/>
          <w:szCs w:val="20"/>
        </w:rPr>
        <w:t>Reference format or style does not matter.</w:t>
      </w:r>
    </w:p>
    <w:p w14:paraId="6D4843B2" w14:textId="236FA8F7" w:rsidR="00216B59" w:rsidRPr="00216B59" w:rsidRDefault="00CF0FCE" w:rsidP="003F0BB6">
      <w:pPr>
        <w:pStyle w:val="BodyText"/>
        <w:widowControl w:val="0"/>
        <w:numPr>
          <w:ilvl w:val="0"/>
          <w:numId w:val="5"/>
        </w:numPr>
        <w:tabs>
          <w:tab w:val="left" w:pos="1192"/>
        </w:tabs>
        <w:spacing w:line="245" w:lineRule="exact"/>
        <w:ind w:firstLine="0"/>
        <w:rPr>
          <w:rFonts w:ascii="Arial" w:hAnsi="Arial" w:cs="Arial"/>
          <w:b w:val="0"/>
          <w:sz w:val="20"/>
          <w:szCs w:val="20"/>
        </w:rPr>
      </w:pPr>
      <w:r>
        <w:rPr>
          <w:rFonts w:ascii="Arial" w:hAnsi="Arial" w:cs="Arial"/>
          <w:b w:val="0"/>
          <w:sz w:val="20"/>
          <w:szCs w:val="20"/>
        </w:rPr>
        <w:t xml:space="preserve"> </w:t>
      </w:r>
      <w:r w:rsidR="00216B59" w:rsidRPr="00216B59">
        <w:rPr>
          <w:rFonts w:ascii="Arial" w:hAnsi="Arial" w:cs="Arial"/>
          <w:b w:val="0"/>
          <w:sz w:val="20"/>
          <w:szCs w:val="20"/>
        </w:rPr>
        <w:t>If your plan does not involve some elements of the marketing mix, you do not need to include them in your plan.</w:t>
      </w:r>
    </w:p>
    <w:p w14:paraId="0859F9FB" w14:textId="6A0E783D" w:rsidR="00216B59" w:rsidRPr="00216B59" w:rsidRDefault="00CF0FCE" w:rsidP="003F0BB6">
      <w:pPr>
        <w:pStyle w:val="BodyText"/>
        <w:widowControl w:val="0"/>
        <w:numPr>
          <w:ilvl w:val="0"/>
          <w:numId w:val="5"/>
        </w:numPr>
        <w:tabs>
          <w:tab w:val="left" w:pos="1192"/>
        </w:tabs>
        <w:ind w:firstLine="0"/>
        <w:rPr>
          <w:rFonts w:ascii="Arial" w:hAnsi="Arial" w:cs="Arial"/>
          <w:b w:val="0"/>
          <w:sz w:val="20"/>
          <w:szCs w:val="20"/>
        </w:rPr>
      </w:pPr>
      <w:r>
        <w:rPr>
          <w:rFonts w:ascii="Arial" w:hAnsi="Arial" w:cs="Arial"/>
          <w:b w:val="0"/>
          <w:sz w:val="20"/>
          <w:szCs w:val="20"/>
        </w:rPr>
        <w:t xml:space="preserve"> </w:t>
      </w:r>
      <w:r w:rsidR="00216B59" w:rsidRPr="00216B59">
        <w:rPr>
          <w:rFonts w:ascii="Arial" w:hAnsi="Arial" w:cs="Arial"/>
          <w:b w:val="0"/>
          <w:sz w:val="20"/>
          <w:szCs w:val="20"/>
        </w:rPr>
        <w:t>You can use bullet points and/or tables in the plan.</w:t>
      </w:r>
    </w:p>
    <w:p w14:paraId="7ED7BE76" w14:textId="77777777" w:rsidR="00216B59" w:rsidRPr="00216B59" w:rsidRDefault="00216B59" w:rsidP="00CF0FCE">
      <w:pPr>
        <w:spacing w:before="10"/>
        <w:rPr>
          <w:rFonts w:eastAsia="Times New Roman"/>
        </w:rPr>
      </w:pPr>
    </w:p>
    <w:p w14:paraId="10B2E6F2" w14:textId="563BF538" w:rsidR="00216B59" w:rsidRPr="00216B59" w:rsidRDefault="00216B59" w:rsidP="00CF0FCE">
      <w:pPr>
        <w:ind w:left="360" w:right="338"/>
        <w:rPr>
          <w:rFonts w:eastAsia="Times New Roman"/>
          <w:bCs/>
        </w:rPr>
      </w:pPr>
      <w:r w:rsidRPr="00216B59">
        <w:rPr>
          <w:rFonts w:eastAsia="Times New Roman"/>
        </w:rPr>
        <w:t xml:space="preserve">The above guideline is a guideline; you can change the page distribution if you wish. However, items 1–8 should </w:t>
      </w:r>
      <w:r w:rsidRPr="00216B59">
        <w:rPr>
          <w:rFonts w:eastAsia="Times New Roman"/>
          <w:bCs/>
        </w:rPr>
        <w:t>not exceed 12 single-spaced pages.</w:t>
      </w:r>
    </w:p>
    <w:p w14:paraId="7AACBC52" w14:textId="7FD747CB" w:rsidR="00216B59" w:rsidRPr="00216B59" w:rsidRDefault="00216B59" w:rsidP="00CF0FCE">
      <w:pPr>
        <w:ind w:right="338"/>
        <w:rPr>
          <w:rFonts w:eastAsia="Times New Roman"/>
          <w:bCs/>
        </w:rPr>
      </w:pPr>
    </w:p>
    <w:p w14:paraId="00EA3D3F" w14:textId="7AD8D9CB" w:rsidR="00216B59" w:rsidRDefault="00216B59" w:rsidP="00F87678">
      <w:pPr>
        <w:pStyle w:val="Heading3"/>
        <w:ind w:left="-180"/>
      </w:pPr>
      <w:r w:rsidRPr="00216B59">
        <w:t>Teams</w:t>
      </w:r>
    </w:p>
    <w:p w14:paraId="6C283DA6" w14:textId="27F60AE5" w:rsidR="00216B59" w:rsidRDefault="00216B59" w:rsidP="00CF0FCE">
      <w:pPr>
        <w:ind w:left="360"/>
      </w:pPr>
    </w:p>
    <w:p w14:paraId="389E85CE" w14:textId="2855CAEF" w:rsidR="00216B59" w:rsidRPr="00216B59" w:rsidRDefault="00216B59" w:rsidP="00F87678">
      <w:pPr>
        <w:ind w:left="-180"/>
      </w:pPr>
      <w:r w:rsidRPr="00216B59">
        <w:t xml:space="preserve">There will be </w:t>
      </w:r>
      <w:r w:rsidR="00541DB3">
        <w:t>ten</w:t>
      </w:r>
      <w:r w:rsidRPr="00216B59">
        <w:t xml:space="preserve"> teams in</w:t>
      </w:r>
      <w:r w:rsidRPr="00216B59">
        <w:rPr>
          <w:spacing w:val="1"/>
        </w:rPr>
        <w:t xml:space="preserve"> </w:t>
      </w:r>
      <w:r w:rsidR="00727099">
        <w:t>each</w:t>
      </w:r>
      <w:r w:rsidRPr="00216B59">
        <w:t xml:space="preserve"> class section.</w:t>
      </w:r>
      <w:r w:rsidR="00A82210">
        <w:t xml:space="preserve"> (Total </w:t>
      </w:r>
      <w:r w:rsidR="00F87678">
        <w:t>1</w:t>
      </w:r>
      <w:r w:rsidR="00A82210">
        <w:t>0 teams)</w:t>
      </w:r>
      <w:r w:rsidRPr="00216B59">
        <w:t xml:space="preserve"> </w:t>
      </w:r>
      <w:r w:rsidR="00A82210">
        <w:t xml:space="preserve">I will set up teams before the class starts to get a fast start on the case studies/project. These are subject to </w:t>
      </w:r>
      <w:r w:rsidR="000C0AE2">
        <w:t xml:space="preserve">the </w:t>
      </w:r>
      <w:r w:rsidR="00A82210">
        <w:t xml:space="preserve">Drop/Add period with changes. </w:t>
      </w:r>
      <w:r w:rsidRPr="00216B59">
        <w:t>You will work with the</w:t>
      </w:r>
      <w:r w:rsidRPr="00216B59">
        <w:rPr>
          <w:spacing w:val="-2"/>
        </w:rPr>
        <w:t xml:space="preserve"> same</w:t>
      </w:r>
      <w:r w:rsidRPr="00216B59">
        <w:t xml:space="preserve"> teammates on leading one</w:t>
      </w:r>
      <w:r w:rsidRPr="00216B59">
        <w:rPr>
          <w:spacing w:val="-2"/>
        </w:rPr>
        <w:t xml:space="preserve"> </w:t>
      </w:r>
      <w:r w:rsidRPr="00216B59">
        <w:t>case discussion</w:t>
      </w:r>
      <w:r w:rsidRPr="00216B59">
        <w:rPr>
          <w:spacing w:val="1"/>
        </w:rPr>
        <w:t xml:space="preserve"> </w:t>
      </w:r>
      <w:r w:rsidRPr="00216B59">
        <w:t>and</w:t>
      </w:r>
      <w:r w:rsidRPr="00216B59">
        <w:rPr>
          <w:spacing w:val="-2"/>
        </w:rPr>
        <w:t xml:space="preserve"> </w:t>
      </w:r>
      <w:r w:rsidRPr="00216B59">
        <w:t>completing the marketing plan</w:t>
      </w:r>
      <w:r w:rsidR="004943D5">
        <w:rPr>
          <w:spacing w:val="75"/>
        </w:rPr>
        <w:t xml:space="preserve"> </w:t>
      </w:r>
      <w:r w:rsidRPr="00216B59">
        <w:t>project.</w:t>
      </w:r>
      <w:r w:rsidR="00355DD6">
        <w:t xml:space="preserve"> Please inform the instructor if there is a team issue early in the course… do not let these issues fester.</w:t>
      </w:r>
    </w:p>
    <w:p w14:paraId="3DC1DB98" w14:textId="5E2A41C1" w:rsidR="00216B59" w:rsidRPr="00216B59" w:rsidRDefault="00216B59" w:rsidP="000D3FDD">
      <w:pPr>
        <w:ind w:left="360"/>
      </w:pPr>
    </w:p>
    <w:p w14:paraId="408D75CB" w14:textId="5A6E43A5" w:rsidR="004954F5" w:rsidRPr="00216B59" w:rsidRDefault="004954F5" w:rsidP="00F87678">
      <w:pPr>
        <w:pStyle w:val="Heading2"/>
        <w:ind w:hanging="180"/>
      </w:pPr>
      <w:r w:rsidRPr="00216B59">
        <w:t>Rubrics</w:t>
      </w:r>
    </w:p>
    <w:p w14:paraId="58F4AA2E" w14:textId="77777777" w:rsidR="000D3FDD" w:rsidRDefault="000D3FDD" w:rsidP="000D3FDD">
      <w:pPr>
        <w:pStyle w:val="BodyText"/>
        <w:spacing w:line="229" w:lineRule="exact"/>
        <w:ind w:left="112"/>
        <w:rPr>
          <w:spacing w:val="-1"/>
        </w:rPr>
      </w:pPr>
    </w:p>
    <w:p w14:paraId="527C0234" w14:textId="063922B2" w:rsidR="000D3FDD" w:rsidRDefault="000D3FDD" w:rsidP="00F87678">
      <w:pPr>
        <w:ind w:left="-180"/>
        <w:rPr>
          <w:rFonts w:ascii="Times New Roman" w:hAnsi="Times New Roman" w:cstheme="minorBidi"/>
        </w:rPr>
      </w:pPr>
      <w:r>
        <w:t>The rubrics of all requirements are posted in a separate file at the Syllabus section on Blackboard.</w:t>
      </w:r>
    </w:p>
    <w:p w14:paraId="5F988383" w14:textId="77777777" w:rsidR="004954F5" w:rsidRPr="00216B59" w:rsidRDefault="004954F5" w:rsidP="004954F5"/>
    <w:p w14:paraId="78FA2DA0" w14:textId="77777777" w:rsidR="004954F5" w:rsidRPr="00216B59" w:rsidRDefault="004954F5" w:rsidP="000D3FDD">
      <w:pPr>
        <w:pStyle w:val="Heading2"/>
        <w:ind w:left="-180"/>
      </w:pPr>
      <w:r w:rsidRPr="00216B59">
        <w:t>Grading</w:t>
      </w:r>
    </w:p>
    <w:p w14:paraId="35B261A1" w14:textId="7E57082A" w:rsidR="004954F5" w:rsidRPr="000D3FDD" w:rsidRDefault="004954F5" w:rsidP="000D3FDD">
      <w:pPr>
        <w:ind w:left="-180"/>
        <w:rPr>
          <w:b/>
        </w:rPr>
      </w:pPr>
      <w:r w:rsidRPr="00216B59">
        <w:t>The grade of A is reserved for those who demonstrate extraordinary performance as determined by the instructor. The grade of A- is awarded only for excellent performance. The grades of B+ and B are awarded for good performance. The grades B-, C+, C, and C- are awarded for adequate but substandard performance. The grades of D+, D, and D- are not awarded at the graduate level. The grade of F indicates the student’s failure to satisfactorily complete the course work. For Core/Foundation courses, the grade point average of the class should not exceed 3.35. For Elective courses, the grade point average should not exceed 3.45.</w:t>
      </w:r>
      <w:r w:rsidR="000D3FDD">
        <w:br/>
      </w:r>
    </w:p>
    <w:p w14:paraId="1758213A" w14:textId="4F6DF24B" w:rsidR="004954F5" w:rsidRPr="00216B59" w:rsidRDefault="004954F5" w:rsidP="000D3FDD">
      <w:pPr>
        <w:pStyle w:val="Heading2"/>
        <w:ind w:left="-180"/>
      </w:pPr>
      <w:r w:rsidRPr="00216B59">
        <w:t>Tentative Course Calendar</w:t>
      </w:r>
      <w:r w:rsidR="000D3FDD">
        <w:br/>
      </w:r>
    </w:p>
    <w:p w14:paraId="2AFF6957" w14:textId="214FDAFC" w:rsidR="004954F5" w:rsidRPr="00216B59" w:rsidRDefault="004954F5" w:rsidP="000D3FDD">
      <w:pPr>
        <w:ind w:left="-180"/>
      </w:pPr>
      <w:r w:rsidRPr="00216B59">
        <w:t xml:space="preserve">Instructors reserve the right to alter course content </w:t>
      </w:r>
      <w:r w:rsidRPr="00216B59">
        <w:rPr>
          <w:noProof/>
        </w:rPr>
        <w:t>and/or</w:t>
      </w:r>
      <w:r w:rsidRPr="00216B59">
        <w:t xml:space="preserve"> adjust the pace to accommodate class progress. Students are responsible for keeping up with all adjustments to the course calendar.</w:t>
      </w:r>
    </w:p>
    <w:p w14:paraId="4A473508" w14:textId="77777777" w:rsidR="004954F5" w:rsidRPr="00216B59" w:rsidRDefault="004954F5" w:rsidP="004954F5">
      <w:pPr>
        <w:shd w:val="clear" w:color="auto" w:fill="FFFFFF" w:themeFill="background1"/>
      </w:pPr>
    </w:p>
    <w:p w14:paraId="28CA5C48" w14:textId="415D8E80" w:rsidR="004954F5" w:rsidRDefault="004954F5" w:rsidP="000D3FDD">
      <w:pPr>
        <w:shd w:val="clear" w:color="auto" w:fill="FFFFFF" w:themeFill="background1"/>
        <w:ind w:left="-180"/>
      </w:pPr>
      <w:r w:rsidRPr="00216B59">
        <w:t>All times are listed in Eastern Time (ET).</w:t>
      </w:r>
    </w:p>
    <w:p w14:paraId="3D309D71" w14:textId="0D14C2D5" w:rsidR="001C3D9F" w:rsidRDefault="001C3D9F" w:rsidP="000D3FDD">
      <w:pPr>
        <w:shd w:val="clear" w:color="auto" w:fill="FFFFFF" w:themeFill="background1"/>
        <w:ind w:left="-180"/>
      </w:pPr>
    </w:p>
    <w:p w14:paraId="7083237E" w14:textId="576B451D" w:rsidR="001C3D9F" w:rsidRDefault="001C3D9F" w:rsidP="000D3FDD">
      <w:pPr>
        <w:shd w:val="clear" w:color="auto" w:fill="FFFFFF" w:themeFill="background1"/>
        <w:ind w:left="-180"/>
        <w:rPr>
          <w:b/>
          <w:bCs/>
        </w:rPr>
      </w:pPr>
    </w:p>
    <w:p w14:paraId="4D1DAF97" w14:textId="661E96D3" w:rsidR="001C3D9F" w:rsidRPr="00C45443" w:rsidRDefault="001C3D9F" w:rsidP="000D3FDD">
      <w:pPr>
        <w:shd w:val="clear" w:color="auto" w:fill="FFFFFF" w:themeFill="background1"/>
        <w:ind w:left="-180"/>
      </w:pPr>
    </w:p>
    <w:p w14:paraId="7EC4186B" w14:textId="77777777" w:rsidR="004954F5" w:rsidRPr="00216B59" w:rsidRDefault="004954F5" w:rsidP="004954F5"/>
    <w:tbl>
      <w:tblPr>
        <w:tblW w:w="1134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Caption w:val="tentative course calendar"/>
      </w:tblPr>
      <w:tblGrid>
        <w:gridCol w:w="1260"/>
        <w:gridCol w:w="1980"/>
        <w:gridCol w:w="4320"/>
        <w:gridCol w:w="3780"/>
      </w:tblGrid>
      <w:tr w:rsidR="000D3FDD" w:rsidRPr="00777BA8" w14:paraId="39B0A864" w14:textId="77777777" w:rsidTr="00871D36">
        <w:trPr>
          <w:cantSplit/>
          <w:tblHeader/>
        </w:trPr>
        <w:tc>
          <w:tcPr>
            <w:tcW w:w="1260" w:type="dxa"/>
          </w:tcPr>
          <w:p w14:paraId="43E9C45F" w14:textId="2680A225" w:rsidR="004954F5" w:rsidRPr="00777BA8" w:rsidRDefault="000D3FDD" w:rsidP="00D167EB">
            <w:pPr>
              <w:jc w:val="center"/>
              <w:rPr>
                <w:b/>
                <w:sz w:val="16"/>
                <w:szCs w:val="16"/>
              </w:rPr>
            </w:pPr>
            <w:r w:rsidRPr="00777BA8">
              <w:rPr>
                <w:b/>
                <w:sz w:val="16"/>
                <w:szCs w:val="16"/>
              </w:rPr>
              <w:lastRenderedPageBreak/>
              <w:t>Module</w:t>
            </w:r>
          </w:p>
        </w:tc>
        <w:tc>
          <w:tcPr>
            <w:tcW w:w="1980" w:type="dxa"/>
          </w:tcPr>
          <w:p w14:paraId="7A1F41F5" w14:textId="77777777" w:rsidR="004954F5" w:rsidRPr="00777BA8" w:rsidRDefault="004954F5" w:rsidP="00D167EB">
            <w:pPr>
              <w:jc w:val="center"/>
              <w:rPr>
                <w:b/>
                <w:sz w:val="16"/>
                <w:szCs w:val="16"/>
              </w:rPr>
            </w:pPr>
            <w:r w:rsidRPr="00777BA8">
              <w:rPr>
                <w:b/>
                <w:sz w:val="16"/>
                <w:szCs w:val="16"/>
              </w:rPr>
              <w:t>Topic</w:t>
            </w:r>
          </w:p>
        </w:tc>
        <w:tc>
          <w:tcPr>
            <w:tcW w:w="4320" w:type="dxa"/>
          </w:tcPr>
          <w:p w14:paraId="1C323EDB" w14:textId="4AFB46A8" w:rsidR="004954F5" w:rsidRPr="00777BA8" w:rsidRDefault="000D3FDD" w:rsidP="00D167EB">
            <w:pPr>
              <w:jc w:val="center"/>
              <w:rPr>
                <w:b/>
                <w:sz w:val="16"/>
                <w:szCs w:val="16"/>
              </w:rPr>
            </w:pPr>
            <w:r w:rsidRPr="00777BA8">
              <w:rPr>
                <w:b/>
                <w:sz w:val="16"/>
                <w:szCs w:val="16"/>
              </w:rPr>
              <w:t>Discussions/</w:t>
            </w:r>
            <w:r w:rsidR="004954F5" w:rsidRPr="00777BA8">
              <w:rPr>
                <w:b/>
                <w:sz w:val="16"/>
                <w:szCs w:val="16"/>
              </w:rPr>
              <w:t>Materials</w:t>
            </w:r>
          </w:p>
        </w:tc>
        <w:tc>
          <w:tcPr>
            <w:tcW w:w="3780" w:type="dxa"/>
          </w:tcPr>
          <w:p w14:paraId="4EA20BEF" w14:textId="77777777" w:rsidR="004954F5" w:rsidRPr="00777BA8" w:rsidRDefault="004954F5" w:rsidP="00D167EB">
            <w:pPr>
              <w:jc w:val="center"/>
              <w:rPr>
                <w:b/>
                <w:sz w:val="16"/>
                <w:szCs w:val="16"/>
              </w:rPr>
            </w:pPr>
            <w:r w:rsidRPr="00777BA8">
              <w:rPr>
                <w:b/>
                <w:sz w:val="16"/>
                <w:szCs w:val="16"/>
              </w:rPr>
              <w:t>Due</w:t>
            </w:r>
          </w:p>
        </w:tc>
      </w:tr>
      <w:tr w:rsidR="00777BA8" w:rsidRPr="00777BA8" w14:paraId="48DEF739" w14:textId="77777777" w:rsidTr="00871D36">
        <w:trPr>
          <w:cantSplit/>
          <w:tblHeader/>
        </w:trPr>
        <w:tc>
          <w:tcPr>
            <w:tcW w:w="1260" w:type="dxa"/>
          </w:tcPr>
          <w:p w14:paraId="267024E0" w14:textId="363491E1" w:rsidR="000D3FDD" w:rsidRPr="00777BA8" w:rsidRDefault="000D3FDD" w:rsidP="000D3FDD">
            <w:pPr>
              <w:jc w:val="center"/>
              <w:rPr>
                <w:sz w:val="16"/>
                <w:szCs w:val="16"/>
              </w:rPr>
            </w:pPr>
            <w:r w:rsidRPr="00777BA8">
              <w:rPr>
                <w:sz w:val="16"/>
                <w:szCs w:val="16"/>
              </w:rPr>
              <w:t>1</w:t>
            </w:r>
          </w:p>
          <w:p w14:paraId="4938D2A1" w14:textId="4CB946FA" w:rsidR="000D3FDD" w:rsidRPr="00777BA8" w:rsidRDefault="00A81553" w:rsidP="000D3FDD">
            <w:pPr>
              <w:jc w:val="center"/>
              <w:rPr>
                <w:sz w:val="16"/>
                <w:szCs w:val="16"/>
              </w:rPr>
            </w:pPr>
            <w:r>
              <w:rPr>
                <w:sz w:val="16"/>
                <w:szCs w:val="16"/>
              </w:rPr>
              <w:t>1/24-1/30/22</w:t>
            </w:r>
          </w:p>
        </w:tc>
        <w:tc>
          <w:tcPr>
            <w:tcW w:w="1980" w:type="dxa"/>
            <w:tcBorders>
              <w:top w:val="single" w:sz="6" w:space="0" w:color="000000"/>
              <w:left w:val="single" w:sz="6" w:space="0" w:color="000000"/>
              <w:bottom w:val="single" w:sz="6" w:space="0" w:color="000000"/>
              <w:right w:val="single" w:sz="6" w:space="0" w:color="000000"/>
            </w:tcBorders>
          </w:tcPr>
          <w:p w14:paraId="25741D94" w14:textId="4553673F" w:rsidR="000D3FDD" w:rsidRPr="00777BA8" w:rsidRDefault="000D3FDD" w:rsidP="00777BA8">
            <w:pPr>
              <w:ind w:left="-34" w:right="-239" w:firstLine="34"/>
              <w:rPr>
                <w:kern w:val="2"/>
                <w:sz w:val="16"/>
                <w:szCs w:val="16"/>
                <w:lang w:eastAsia="zh-CN"/>
              </w:rPr>
            </w:pPr>
            <w:r w:rsidRPr="00777BA8">
              <w:rPr>
                <w:noProof/>
                <w:color w:val="000000"/>
                <w:kern w:val="2"/>
                <w:sz w:val="16"/>
                <w:szCs w:val="16"/>
                <w:lang w:eastAsia="zh-CN"/>
              </w:rPr>
              <w:t>Marketing’s  Role</w:t>
            </w:r>
            <w:r w:rsidR="00777BA8">
              <w:rPr>
                <w:noProof/>
                <w:color w:val="000000"/>
                <w:kern w:val="2"/>
                <w:sz w:val="16"/>
                <w:szCs w:val="16"/>
                <w:lang w:eastAsia="zh-CN"/>
              </w:rPr>
              <w:br/>
            </w:r>
          </w:p>
          <w:p w14:paraId="729F891C" w14:textId="77777777" w:rsidR="000D3FDD" w:rsidRPr="00777BA8" w:rsidRDefault="000D3FDD" w:rsidP="00777BA8">
            <w:pPr>
              <w:ind w:left="-34" w:right="-239" w:firstLine="34"/>
              <w:rPr>
                <w:kern w:val="2"/>
                <w:sz w:val="16"/>
                <w:szCs w:val="16"/>
                <w:lang w:eastAsia="zh-CN"/>
              </w:rPr>
            </w:pPr>
            <w:r w:rsidRPr="00777BA8">
              <w:rPr>
                <w:noProof/>
                <w:color w:val="000000"/>
                <w:kern w:val="2"/>
                <w:sz w:val="16"/>
                <w:szCs w:val="16"/>
                <w:lang w:eastAsia="zh-CN"/>
              </w:rPr>
              <w:t>Major  topics:  Holistic</w:t>
            </w:r>
          </w:p>
          <w:p w14:paraId="6D5BE8E9" w14:textId="77777777" w:rsidR="000D3FDD" w:rsidRPr="00777BA8" w:rsidRDefault="000D3FDD" w:rsidP="00777BA8">
            <w:pPr>
              <w:ind w:left="-34" w:right="-239" w:firstLine="34"/>
              <w:rPr>
                <w:kern w:val="2"/>
                <w:sz w:val="16"/>
                <w:szCs w:val="16"/>
                <w:lang w:eastAsia="zh-CN"/>
              </w:rPr>
            </w:pPr>
            <w:r w:rsidRPr="00777BA8">
              <w:rPr>
                <w:noProof/>
                <w:color w:val="000000"/>
                <w:kern w:val="2"/>
                <w:sz w:val="16"/>
                <w:szCs w:val="16"/>
                <w:lang w:eastAsia="zh-CN"/>
              </w:rPr>
              <w:t>marketing,  CSR,  ethical</w:t>
            </w:r>
          </w:p>
          <w:p w14:paraId="7A0328A7" w14:textId="77777777" w:rsidR="000D3FDD" w:rsidRPr="00777BA8" w:rsidRDefault="000D3FDD" w:rsidP="00777BA8">
            <w:pPr>
              <w:ind w:left="-34" w:right="-239" w:firstLine="34"/>
              <w:rPr>
                <w:kern w:val="2"/>
                <w:sz w:val="16"/>
                <w:szCs w:val="16"/>
                <w:lang w:eastAsia="zh-CN"/>
              </w:rPr>
            </w:pPr>
            <w:r w:rsidRPr="00777BA8">
              <w:rPr>
                <w:noProof/>
                <w:color w:val="000000"/>
                <w:kern w:val="2"/>
                <w:sz w:val="16"/>
                <w:szCs w:val="16"/>
                <w:lang w:eastAsia="zh-CN"/>
              </w:rPr>
              <w:t>and  societal  aspects  of</w:t>
            </w:r>
          </w:p>
          <w:p w14:paraId="123A087A" w14:textId="663B922A" w:rsidR="000D3FDD" w:rsidRPr="00777BA8" w:rsidRDefault="000D3FDD" w:rsidP="00777BA8">
            <w:pPr>
              <w:ind w:left="-34" w:firstLine="34"/>
              <w:rPr>
                <w:color w:val="FF0000"/>
                <w:sz w:val="16"/>
                <w:szCs w:val="16"/>
              </w:rPr>
            </w:pPr>
            <w:r w:rsidRPr="00777BA8">
              <w:rPr>
                <w:noProof/>
                <w:color w:val="000000"/>
                <w:kern w:val="2"/>
                <w:sz w:val="16"/>
                <w:szCs w:val="16"/>
                <w:lang w:eastAsia="zh-CN"/>
              </w:rPr>
              <w:t>marketing</w:t>
            </w:r>
          </w:p>
        </w:tc>
        <w:tc>
          <w:tcPr>
            <w:tcW w:w="4320" w:type="dxa"/>
            <w:tcBorders>
              <w:top w:val="single" w:sz="6" w:space="0" w:color="000000"/>
              <w:left w:val="single" w:sz="6" w:space="0" w:color="000000"/>
              <w:bottom w:val="single" w:sz="6" w:space="0" w:color="000000"/>
              <w:right w:val="single" w:sz="6" w:space="0" w:color="000000"/>
            </w:tcBorders>
          </w:tcPr>
          <w:p w14:paraId="1E30846B" w14:textId="77777777" w:rsidR="00777BA8" w:rsidRPr="00777BA8" w:rsidRDefault="00777BA8" w:rsidP="00777BA8">
            <w:pPr>
              <w:ind w:right="-239"/>
              <w:rPr>
                <w:i/>
                <w:noProof/>
                <w:color w:val="000000"/>
                <w:kern w:val="2"/>
                <w:sz w:val="16"/>
                <w:szCs w:val="16"/>
                <w:lang w:eastAsia="zh-CN"/>
              </w:rPr>
            </w:pPr>
            <w:r w:rsidRPr="00777BA8">
              <w:rPr>
                <w:i/>
                <w:noProof/>
                <w:color w:val="000000"/>
                <w:kern w:val="2"/>
                <w:sz w:val="16"/>
                <w:szCs w:val="16"/>
                <w:lang w:eastAsia="zh-CN"/>
              </w:rPr>
              <w:t>Discussions</w:t>
            </w:r>
          </w:p>
          <w:p w14:paraId="1D02A1DF" w14:textId="5F6B98E4" w:rsidR="000D3FDD" w:rsidRPr="009F61FA" w:rsidRDefault="000D3FDD" w:rsidP="003F0BB6">
            <w:pPr>
              <w:pStyle w:val="ListParagraph"/>
              <w:numPr>
                <w:ilvl w:val="0"/>
                <w:numId w:val="6"/>
              </w:numPr>
              <w:ind w:right="-239"/>
              <w:rPr>
                <w:noProof/>
                <w:color w:val="000000"/>
                <w:kern w:val="2"/>
                <w:sz w:val="16"/>
                <w:szCs w:val="16"/>
                <w:lang w:eastAsia="zh-CN"/>
              </w:rPr>
            </w:pPr>
            <w:r w:rsidRPr="009F61FA">
              <w:rPr>
                <w:noProof/>
                <w:color w:val="000000"/>
                <w:kern w:val="2"/>
                <w:sz w:val="16"/>
                <w:szCs w:val="16"/>
                <w:lang w:eastAsia="zh-CN"/>
              </w:rPr>
              <w:t>Self-introduction  videos</w:t>
            </w:r>
            <w:r w:rsidR="00BF27D4">
              <w:rPr>
                <w:noProof/>
                <w:color w:val="000000"/>
                <w:kern w:val="2"/>
                <w:sz w:val="16"/>
                <w:szCs w:val="16"/>
                <w:lang w:eastAsia="zh-CN"/>
              </w:rPr>
              <w:br/>
            </w:r>
          </w:p>
          <w:p w14:paraId="7F4E2E62" w14:textId="63D30A98" w:rsidR="000D3FDD" w:rsidRPr="00777BA8" w:rsidRDefault="000D3FDD" w:rsidP="00BF27D4">
            <w:pPr>
              <w:pStyle w:val="ListParagraph"/>
              <w:ind w:left="0" w:right="-239"/>
              <w:rPr>
                <w:i/>
                <w:noProof/>
                <w:color w:val="000000"/>
                <w:kern w:val="2"/>
                <w:sz w:val="16"/>
                <w:szCs w:val="16"/>
                <w:lang w:eastAsia="zh-CN"/>
              </w:rPr>
            </w:pPr>
            <w:r w:rsidRPr="00777BA8">
              <w:rPr>
                <w:i/>
                <w:noProof/>
                <w:color w:val="000000"/>
                <w:kern w:val="2"/>
                <w:sz w:val="16"/>
                <w:szCs w:val="16"/>
                <w:lang w:eastAsia="zh-CN"/>
              </w:rPr>
              <w:t>Materials</w:t>
            </w:r>
          </w:p>
          <w:p w14:paraId="47B8017A" w14:textId="32690F05" w:rsidR="009F61FA" w:rsidRPr="009F61FA" w:rsidRDefault="000D3FDD" w:rsidP="003F0BB6">
            <w:pPr>
              <w:pStyle w:val="ListParagraph"/>
              <w:numPr>
                <w:ilvl w:val="0"/>
                <w:numId w:val="7"/>
              </w:numPr>
              <w:ind w:right="-239"/>
              <w:rPr>
                <w:kern w:val="2"/>
                <w:sz w:val="16"/>
                <w:szCs w:val="16"/>
                <w:lang w:eastAsia="zh-CN"/>
              </w:rPr>
            </w:pPr>
            <w:r w:rsidRPr="00501DC7">
              <w:rPr>
                <w:bCs/>
                <w:noProof/>
                <w:kern w:val="2"/>
                <w:sz w:val="16"/>
                <w:szCs w:val="16"/>
                <w:lang w:eastAsia="zh-CN"/>
              </w:rPr>
              <w:t>Chapters </w:t>
            </w:r>
            <w:r w:rsidRPr="00501DC7">
              <w:rPr>
                <w:noProof/>
                <w:kern w:val="2"/>
                <w:sz w:val="16"/>
                <w:szCs w:val="16"/>
                <w:lang w:eastAsia="zh-CN"/>
              </w:rPr>
              <w:t> 1  &amp;  </w:t>
            </w:r>
            <w:r w:rsidRPr="00501DC7">
              <w:rPr>
                <w:bCs/>
                <w:noProof/>
                <w:kern w:val="2"/>
                <w:sz w:val="16"/>
                <w:szCs w:val="16"/>
                <w:lang w:eastAsia="zh-CN"/>
              </w:rPr>
              <w:t>2</w:t>
            </w:r>
            <w:r w:rsidR="006D14B4" w:rsidRPr="00501DC7">
              <w:rPr>
                <w:bCs/>
                <w:noProof/>
                <w:kern w:val="2"/>
                <w:sz w:val="16"/>
                <w:szCs w:val="16"/>
                <w:lang w:eastAsia="zh-CN"/>
              </w:rPr>
              <w:t>1</w:t>
            </w:r>
            <w:r w:rsidRPr="00501DC7">
              <w:rPr>
                <w:noProof/>
                <w:kern w:val="2"/>
                <w:sz w:val="16"/>
                <w:szCs w:val="16"/>
                <w:lang w:eastAsia="zh-CN"/>
              </w:rPr>
              <w:t>  from  </w:t>
            </w:r>
            <w:r w:rsidRPr="009F61FA">
              <w:rPr>
                <w:noProof/>
                <w:color w:val="000000"/>
                <w:kern w:val="2"/>
                <w:sz w:val="16"/>
                <w:szCs w:val="16"/>
                <w:lang w:eastAsia="zh-CN"/>
              </w:rPr>
              <w:t>the  textbook</w:t>
            </w:r>
            <w:r w:rsidR="009F61FA">
              <w:rPr>
                <w:noProof/>
                <w:color w:val="000000"/>
                <w:kern w:val="2"/>
                <w:sz w:val="16"/>
                <w:szCs w:val="16"/>
                <w:lang w:eastAsia="zh-CN"/>
              </w:rPr>
              <w:t xml:space="preserve"> </w:t>
            </w:r>
            <w:r w:rsidRPr="009F61FA">
              <w:rPr>
                <w:i/>
                <w:noProof/>
                <w:color w:val="000000"/>
                <w:kern w:val="2"/>
                <w:sz w:val="16"/>
                <w:szCs w:val="16"/>
                <w:lang w:eastAsia="zh-CN"/>
              </w:rPr>
              <w:t>Marketing  Management</w:t>
            </w:r>
            <w:r w:rsidRPr="009F61FA">
              <w:rPr>
                <w:noProof/>
                <w:color w:val="000000"/>
                <w:kern w:val="2"/>
                <w:sz w:val="16"/>
                <w:szCs w:val="16"/>
                <w:lang w:eastAsia="zh-CN"/>
              </w:rPr>
              <w:t>  by  Kotler  and</w:t>
            </w:r>
            <w:r w:rsidR="009F61FA">
              <w:rPr>
                <w:noProof/>
                <w:color w:val="000000"/>
                <w:kern w:val="2"/>
                <w:sz w:val="16"/>
                <w:szCs w:val="16"/>
                <w:lang w:eastAsia="zh-CN"/>
              </w:rPr>
              <w:t xml:space="preserve"> Keller</w:t>
            </w:r>
            <w:r w:rsidRPr="009F61FA">
              <w:rPr>
                <w:noProof/>
                <w:color w:val="000000"/>
                <w:kern w:val="2"/>
                <w:sz w:val="16"/>
                <w:szCs w:val="16"/>
                <w:lang w:eastAsia="zh-CN"/>
              </w:rPr>
              <w:t>  (1</w:t>
            </w:r>
            <w:r w:rsidR="00C661FD">
              <w:rPr>
                <w:noProof/>
                <w:color w:val="000000"/>
                <w:kern w:val="2"/>
                <w:sz w:val="16"/>
                <w:szCs w:val="16"/>
                <w:lang w:eastAsia="zh-CN"/>
              </w:rPr>
              <w:t>6</w:t>
            </w:r>
            <w:r w:rsidRPr="009F61FA">
              <w:rPr>
                <w:noProof/>
                <w:color w:val="000000"/>
                <w:kern w:val="2"/>
                <w:sz w:val="16"/>
                <w:szCs w:val="16"/>
                <w:lang w:eastAsia="zh-CN"/>
              </w:rPr>
              <w:t>/e)</w:t>
            </w:r>
          </w:p>
          <w:p w14:paraId="23E1DC1C" w14:textId="2F9258EF" w:rsidR="000D3FDD" w:rsidRPr="009F61FA" w:rsidRDefault="000D3FDD" w:rsidP="003F0BB6">
            <w:pPr>
              <w:pStyle w:val="ListParagraph"/>
              <w:numPr>
                <w:ilvl w:val="0"/>
                <w:numId w:val="7"/>
              </w:numPr>
              <w:ind w:right="-239"/>
              <w:rPr>
                <w:kern w:val="2"/>
                <w:sz w:val="16"/>
                <w:szCs w:val="16"/>
                <w:lang w:eastAsia="zh-CN"/>
              </w:rPr>
            </w:pPr>
            <w:r w:rsidRPr="009F61FA">
              <w:rPr>
                <w:noProof/>
                <w:color w:val="000000"/>
                <w:kern w:val="2"/>
                <w:sz w:val="16"/>
                <w:szCs w:val="16"/>
                <w:lang w:eastAsia="zh-CN"/>
              </w:rPr>
              <w:t>PowerPoint  (PPT)  supplement  to</w:t>
            </w:r>
          </w:p>
          <w:p w14:paraId="549FEC7B" w14:textId="749B44FF" w:rsidR="009F61FA" w:rsidRDefault="000D3FDD" w:rsidP="009F61FA">
            <w:pPr>
              <w:pStyle w:val="ListParagraph"/>
              <w:ind w:left="360" w:right="-239"/>
              <w:rPr>
                <w:noProof/>
                <w:color w:val="000000"/>
                <w:kern w:val="2"/>
                <w:sz w:val="16"/>
                <w:szCs w:val="16"/>
                <w:lang w:eastAsia="zh-CN"/>
              </w:rPr>
            </w:pPr>
            <w:r w:rsidRPr="009F61FA">
              <w:rPr>
                <w:noProof/>
                <w:color w:val="000000"/>
                <w:kern w:val="2"/>
                <w:sz w:val="16"/>
                <w:szCs w:val="16"/>
                <w:lang w:eastAsia="zh-CN"/>
              </w:rPr>
              <w:t>guide  students  through</w:t>
            </w:r>
            <w:r w:rsidR="000C0AE2">
              <w:rPr>
                <w:noProof/>
                <w:color w:val="000000"/>
                <w:kern w:val="2"/>
                <w:sz w:val="16"/>
                <w:szCs w:val="16"/>
                <w:lang w:eastAsia="zh-CN"/>
              </w:rPr>
              <w:t xml:space="preserve"> </w:t>
            </w:r>
            <w:r w:rsidRPr="009F61FA">
              <w:rPr>
                <w:noProof/>
                <w:color w:val="000000"/>
                <w:kern w:val="2"/>
                <w:sz w:val="16"/>
                <w:szCs w:val="16"/>
                <w:lang w:eastAsia="zh-CN"/>
              </w:rPr>
              <w:t>the</w:t>
            </w:r>
            <w:r w:rsidR="000C0AE2">
              <w:rPr>
                <w:noProof/>
                <w:color w:val="000000"/>
                <w:kern w:val="2"/>
                <w:sz w:val="16"/>
                <w:szCs w:val="16"/>
                <w:lang w:eastAsia="zh-CN"/>
              </w:rPr>
              <w:t xml:space="preserve"> </w:t>
            </w:r>
            <w:r w:rsidRPr="009F61FA">
              <w:rPr>
                <w:noProof/>
                <w:color w:val="000000"/>
                <w:kern w:val="2"/>
                <w:sz w:val="16"/>
                <w:szCs w:val="16"/>
                <w:lang w:eastAsia="zh-CN"/>
              </w:rPr>
              <w:t>textbook</w:t>
            </w:r>
            <w:r w:rsidR="00B61812">
              <w:rPr>
                <w:noProof/>
                <w:color w:val="000000"/>
                <w:kern w:val="2"/>
                <w:sz w:val="16"/>
                <w:szCs w:val="16"/>
                <w:lang w:eastAsia="zh-CN"/>
              </w:rPr>
              <w:t>.</w:t>
            </w:r>
          </w:p>
          <w:p w14:paraId="2C9536E0" w14:textId="77777777" w:rsidR="00B61812" w:rsidRDefault="00B61812" w:rsidP="009F61FA">
            <w:pPr>
              <w:pStyle w:val="ListParagraph"/>
              <w:ind w:left="360" w:right="-239"/>
              <w:rPr>
                <w:noProof/>
                <w:color w:val="000000"/>
                <w:kern w:val="2"/>
                <w:sz w:val="16"/>
                <w:szCs w:val="16"/>
                <w:lang w:eastAsia="zh-CN"/>
              </w:rPr>
            </w:pPr>
          </w:p>
          <w:p w14:paraId="02B51739" w14:textId="52F6797F" w:rsidR="000D3FDD" w:rsidRPr="009F61FA" w:rsidRDefault="000D3FDD" w:rsidP="00B61812">
            <w:pPr>
              <w:pStyle w:val="ListParagraph"/>
              <w:numPr>
                <w:ilvl w:val="0"/>
                <w:numId w:val="7"/>
              </w:numPr>
              <w:ind w:right="-239"/>
              <w:rPr>
                <w:kern w:val="2"/>
                <w:sz w:val="16"/>
                <w:szCs w:val="16"/>
                <w:lang w:eastAsia="zh-CN"/>
              </w:rPr>
            </w:pPr>
            <w:r w:rsidRPr="009F61FA">
              <w:rPr>
                <w:noProof/>
                <w:color w:val="000000"/>
                <w:kern w:val="2"/>
                <w:sz w:val="16"/>
                <w:szCs w:val="16"/>
                <w:lang w:eastAsia="zh-CN"/>
              </w:rPr>
              <w:t>Harvard  Business  School  (HBS)  Case:</w:t>
            </w:r>
          </w:p>
          <w:p w14:paraId="784887A5" w14:textId="77777777" w:rsidR="000D3FDD" w:rsidRPr="009F61FA" w:rsidRDefault="000D3FDD" w:rsidP="009F61FA">
            <w:pPr>
              <w:pStyle w:val="ListParagraph"/>
              <w:ind w:left="360" w:right="-239"/>
              <w:rPr>
                <w:kern w:val="2"/>
                <w:sz w:val="16"/>
                <w:szCs w:val="16"/>
                <w:lang w:eastAsia="zh-CN"/>
              </w:rPr>
            </w:pPr>
            <w:r w:rsidRPr="009F61FA">
              <w:rPr>
                <w:noProof/>
                <w:color w:val="000000"/>
                <w:kern w:val="2"/>
                <w:sz w:val="16"/>
                <w:szCs w:val="16"/>
                <w:lang w:eastAsia="zh-CN"/>
              </w:rPr>
              <w:t>Wetherill  Associates,  Inc.,  #9-394-113</w:t>
            </w:r>
          </w:p>
          <w:p w14:paraId="1188D004" w14:textId="5616BF46" w:rsidR="000D3FDD" w:rsidRPr="009F61FA" w:rsidRDefault="000D3FDD" w:rsidP="009F61FA">
            <w:pPr>
              <w:pStyle w:val="ListParagraph"/>
              <w:ind w:left="360" w:right="-239"/>
              <w:rPr>
                <w:kern w:val="2"/>
                <w:sz w:val="16"/>
                <w:szCs w:val="16"/>
                <w:lang w:eastAsia="zh-CN"/>
              </w:rPr>
            </w:pPr>
            <w:r w:rsidRPr="009F61FA">
              <w:rPr>
                <w:noProof/>
                <w:color w:val="000000"/>
                <w:kern w:val="2"/>
                <w:sz w:val="16"/>
                <w:szCs w:val="16"/>
                <w:lang w:eastAsia="zh-CN"/>
              </w:rPr>
              <w:t>(The  instructor  will  lead  the discussion  of</w:t>
            </w:r>
          </w:p>
          <w:p w14:paraId="48A0D270" w14:textId="77777777" w:rsidR="000D3FDD" w:rsidRPr="009F61FA" w:rsidRDefault="000D3FDD" w:rsidP="009F61FA">
            <w:pPr>
              <w:pStyle w:val="ListParagraph"/>
              <w:ind w:left="360" w:right="-239"/>
              <w:rPr>
                <w:kern w:val="2"/>
                <w:sz w:val="16"/>
                <w:szCs w:val="16"/>
                <w:lang w:eastAsia="zh-CN"/>
              </w:rPr>
            </w:pPr>
            <w:r w:rsidRPr="009F61FA">
              <w:rPr>
                <w:noProof/>
                <w:color w:val="000000"/>
                <w:kern w:val="2"/>
                <w:sz w:val="16"/>
                <w:szCs w:val="16"/>
                <w:lang w:eastAsia="zh-CN"/>
              </w:rPr>
              <w:t>this  case  during  the  first  synchronous</w:t>
            </w:r>
          </w:p>
          <w:p w14:paraId="5763EB36" w14:textId="2B6E1A76" w:rsidR="000D3FDD" w:rsidRPr="009F61FA" w:rsidRDefault="000D3FDD" w:rsidP="009F61FA">
            <w:pPr>
              <w:pStyle w:val="ListParagraph"/>
              <w:ind w:left="360"/>
              <w:rPr>
                <w:color w:val="FF0000"/>
                <w:sz w:val="16"/>
                <w:szCs w:val="16"/>
              </w:rPr>
            </w:pPr>
            <w:r w:rsidRPr="009F61FA">
              <w:rPr>
                <w:noProof/>
                <w:color w:val="000000"/>
                <w:kern w:val="2"/>
                <w:sz w:val="16"/>
                <w:szCs w:val="16"/>
                <w:lang w:eastAsia="zh-CN"/>
              </w:rPr>
              <w:t>session.)</w:t>
            </w:r>
            <w:r w:rsidRPr="009F61FA">
              <w:rPr>
                <w:noProof/>
                <w:color w:val="000000"/>
                <w:kern w:val="2"/>
                <w:sz w:val="16"/>
                <w:szCs w:val="16"/>
                <w:lang w:eastAsia="zh-CN"/>
              </w:rPr>
              <w:br/>
            </w:r>
          </w:p>
        </w:tc>
        <w:tc>
          <w:tcPr>
            <w:tcW w:w="3780" w:type="dxa"/>
          </w:tcPr>
          <w:p w14:paraId="1CF05329" w14:textId="189CCEFC" w:rsidR="000D3FDD" w:rsidRPr="00777BA8" w:rsidRDefault="000D3FDD" w:rsidP="000D3FDD">
            <w:pPr>
              <w:rPr>
                <w:sz w:val="16"/>
                <w:szCs w:val="16"/>
              </w:rPr>
            </w:pPr>
            <w:r w:rsidRPr="00777BA8">
              <w:rPr>
                <w:b/>
                <w:sz w:val="16"/>
                <w:szCs w:val="16"/>
              </w:rPr>
              <w:t xml:space="preserve">Mandatory </w:t>
            </w:r>
            <w:r w:rsidR="00AA3BFB" w:rsidRPr="00777BA8">
              <w:rPr>
                <w:b/>
                <w:sz w:val="16"/>
                <w:szCs w:val="16"/>
              </w:rPr>
              <w:t>Synchronous online</w:t>
            </w:r>
            <w:r w:rsidR="00AA3BFB" w:rsidRPr="00777BA8">
              <w:rPr>
                <w:sz w:val="16"/>
                <w:szCs w:val="16"/>
              </w:rPr>
              <w:t xml:space="preserve"> </w:t>
            </w:r>
            <w:r w:rsidR="00F66E5B" w:rsidRPr="00777BA8">
              <w:rPr>
                <w:sz w:val="16"/>
                <w:szCs w:val="16"/>
              </w:rPr>
              <w:t>session 1</w:t>
            </w:r>
          </w:p>
          <w:p w14:paraId="4AB3158C" w14:textId="47AA5E07" w:rsidR="000D3FDD" w:rsidRPr="00777BA8" w:rsidRDefault="00F66E5B" w:rsidP="000D3FDD">
            <w:pPr>
              <w:rPr>
                <w:sz w:val="16"/>
                <w:szCs w:val="16"/>
              </w:rPr>
            </w:pPr>
            <w:r>
              <w:rPr>
                <w:sz w:val="16"/>
                <w:szCs w:val="16"/>
              </w:rPr>
              <w:t>Tuesday,</w:t>
            </w:r>
            <w:r w:rsidR="00AA3BFB" w:rsidRPr="00777BA8">
              <w:rPr>
                <w:sz w:val="16"/>
                <w:szCs w:val="16"/>
              </w:rPr>
              <w:t xml:space="preserve"> </w:t>
            </w:r>
            <w:r w:rsidR="00A81553">
              <w:rPr>
                <w:sz w:val="16"/>
                <w:szCs w:val="16"/>
              </w:rPr>
              <w:t>1/25</w:t>
            </w:r>
            <w:r w:rsidR="000D3FDD" w:rsidRPr="00777BA8">
              <w:rPr>
                <w:sz w:val="16"/>
                <w:szCs w:val="16"/>
              </w:rPr>
              <w:t>, 7</w:t>
            </w:r>
            <w:r w:rsidR="00767A10">
              <w:rPr>
                <w:sz w:val="16"/>
                <w:szCs w:val="16"/>
              </w:rPr>
              <w:t>:30</w:t>
            </w:r>
            <w:r w:rsidR="000D3FDD" w:rsidRPr="00777BA8">
              <w:rPr>
                <w:sz w:val="16"/>
                <w:szCs w:val="16"/>
              </w:rPr>
              <w:t>–8</w:t>
            </w:r>
            <w:r w:rsidR="00767A10">
              <w:rPr>
                <w:sz w:val="16"/>
                <w:szCs w:val="16"/>
              </w:rPr>
              <w:t>:30</w:t>
            </w:r>
            <w:r w:rsidR="00147C23">
              <w:rPr>
                <w:sz w:val="16"/>
                <w:szCs w:val="16"/>
              </w:rPr>
              <w:t xml:space="preserve"> </w:t>
            </w:r>
            <w:r w:rsidR="000D3FDD" w:rsidRPr="00777BA8">
              <w:rPr>
                <w:sz w:val="16"/>
                <w:szCs w:val="16"/>
              </w:rPr>
              <w:t>pm</w:t>
            </w:r>
            <w:r w:rsidR="000D3FDD" w:rsidRPr="00777BA8">
              <w:rPr>
                <w:sz w:val="16"/>
                <w:szCs w:val="16"/>
              </w:rPr>
              <w:br/>
            </w:r>
          </w:p>
          <w:p w14:paraId="534E8AE7" w14:textId="41BB1B6E" w:rsidR="000D3FDD" w:rsidRPr="00777BA8" w:rsidRDefault="000D3FDD" w:rsidP="000D3FDD">
            <w:pPr>
              <w:rPr>
                <w:sz w:val="16"/>
                <w:szCs w:val="16"/>
              </w:rPr>
            </w:pPr>
            <w:r w:rsidRPr="00777BA8">
              <w:rPr>
                <w:b/>
                <w:sz w:val="16"/>
                <w:szCs w:val="16"/>
              </w:rPr>
              <w:t>Self-</w:t>
            </w:r>
            <w:r w:rsidR="006A114C" w:rsidRPr="00777BA8">
              <w:rPr>
                <w:b/>
                <w:sz w:val="16"/>
                <w:szCs w:val="16"/>
              </w:rPr>
              <w:t>introduction video</w:t>
            </w:r>
            <w:r w:rsidR="006A114C" w:rsidRPr="00777BA8">
              <w:rPr>
                <w:sz w:val="16"/>
                <w:szCs w:val="16"/>
              </w:rPr>
              <w:t xml:space="preserve"> </w:t>
            </w:r>
            <w:r w:rsidR="00AA3BFB" w:rsidRPr="00777BA8">
              <w:rPr>
                <w:sz w:val="16"/>
                <w:szCs w:val="16"/>
              </w:rPr>
              <w:t>due by</w:t>
            </w:r>
          </w:p>
          <w:p w14:paraId="6F45F7D5" w14:textId="16DB2911" w:rsidR="000D3FDD" w:rsidRPr="00777BA8" w:rsidRDefault="006A114C" w:rsidP="000D3FDD">
            <w:pPr>
              <w:rPr>
                <w:sz w:val="16"/>
                <w:szCs w:val="16"/>
              </w:rPr>
            </w:pPr>
            <w:r>
              <w:rPr>
                <w:sz w:val="16"/>
                <w:szCs w:val="16"/>
              </w:rPr>
              <w:t>Thursday</w:t>
            </w:r>
            <w:r w:rsidRPr="00777BA8">
              <w:rPr>
                <w:sz w:val="16"/>
                <w:szCs w:val="16"/>
              </w:rPr>
              <w:t xml:space="preserve">, </w:t>
            </w:r>
            <w:r w:rsidR="00A81553">
              <w:rPr>
                <w:sz w:val="16"/>
                <w:szCs w:val="16"/>
              </w:rPr>
              <w:t>1/27</w:t>
            </w:r>
            <w:r w:rsidR="00BF27D4">
              <w:rPr>
                <w:sz w:val="16"/>
                <w:szCs w:val="16"/>
              </w:rPr>
              <w:t> 11:59</w:t>
            </w:r>
            <w:r w:rsidR="00147C23">
              <w:rPr>
                <w:sz w:val="16"/>
                <w:szCs w:val="16"/>
              </w:rPr>
              <w:t xml:space="preserve"> </w:t>
            </w:r>
            <w:r w:rsidR="00BF27D4">
              <w:rPr>
                <w:sz w:val="16"/>
                <w:szCs w:val="16"/>
              </w:rPr>
              <w:t>pm</w:t>
            </w:r>
            <w:r w:rsidR="00BF27D4">
              <w:rPr>
                <w:sz w:val="16"/>
                <w:szCs w:val="16"/>
              </w:rPr>
              <w:br/>
            </w:r>
          </w:p>
          <w:p w14:paraId="2F436DFB" w14:textId="37883AB0" w:rsidR="000D3FDD" w:rsidRPr="00777BA8" w:rsidRDefault="006A114C" w:rsidP="000D3FDD">
            <w:pPr>
              <w:rPr>
                <w:color w:val="FF0000"/>
                <w:sz w:val="16"/>
                <w:szCs w:val="16"/>
              </w:rPr>
            </w:pPr>
            <w:r w:rsidRPr="00777BA8">
              <w:rPr>
                <w:b/>
                <w:sz w:val="16"/>
                <w:szCs w:val="16"/>
              </w:rPr>
              <w:t xml:space="preserve">Team </w:t>
            </w:r>
            <w:r w:rsidR="00F66E5B" w:rsidRPr="00777BA8">
              <w:rPr>
                <w:b/>
                <w:sz w:val="16"/>
                <w:szCs w:val="16"/>
              </w:rPr>
              <w:t>contract</w:t>
            </w:r>
            <w:r w:rsidR="00F66E5B" w:rsidRPr="00777BA8">
              <w:rPr>
                <w:sz w:val="16"/>
                <w:szCs w:val="16"/>
              </w:rPr>
              <w:t xml:space="preserve"> due by</w:t>
            </w:r>
            <w:r w:rsidR="000D3FDD" w:rsidRPr="00777BA8">
              <w:rPr>
                <w:sz w:val="16"/>
                <w:szCs w:val="16"/>
              </w:rPr>
              <w:t>  Sunday,</w:t>
            </w:r>
            <w:r w:rsidR="00A81553">
              <w:rPr>
                <w:sz w:val="16"/>
                <w:szCs w:val="16"/>
              </w:rPr>
              <w:t>1/30</w:t>
            </w:r>
            <w:r w:rsidR="000D3FDD" w:rsidRPr="00777BA8">
              <w:rPr>
                <w:sz w:val="16"/>
                <w:szCs w:val="16"/>
              </w:rPr>
              <w:t>, 11:59</w:t>
            </w:r>
            <w:r w:rsidR="00147C23">
              <w:rPr>
                <w:sz w:val="16"/>
                <w:szCs w:val="16"/>
              </w:rPr>
              <w:t xml:space="preserve"> </w:t>
            </w:r>
            <w:r w:rsidR="000D3FDD" w:rsidRPr="00777BA8">
              <w:rPr>
                <w:sz w:val="16"/>
                <w:szCs w:val="16"/>
              </w:rPr>
              <w:t>pm</w:t>
            </w:r>
          </w:p>
        </w:tc>
      </w:tr>
      <w:tr w:rsidR="00777BA8" w:rsidRPr="00777BA8" w14:paraId="7DEA05B4" w14:textId="77777777" w:rsidTr="00871D36">
        <w:trPr>
          <w:cantSplit/>
          <w:tblHeader/>
        </w:trPr>
        <w:tc>
          <w:tcPr>
            <w:tcW w:w="1260" w:type="dxa"/>
          </w:tcPr>
          <w:p w14:paraId="51FC80E4" w14:textId="7CB5CF38" w:rsidR="000D3FDD" w:rsidRPr="00777BA8" w:rsidRDefault="000D3FDD" w:rsidP="000D3FDD">
            <w:pPr>
              <w:jc w:val="center"/>
              <w:rPr>
                <w:sz w:val="16"/>
                <w:szCs w:val="16"/>
              </w:rPr>
            </w:pPr>
            <w:r w:rsidRPr="00777BA8">
              <w:rPr>
                <w:sz w:val="16"/>
                <w:szCs w:val="16"/>
              </w:rPr>
              <w:t>2</w:t>
            </w:r>
          </w:p>
          <w:p w14:paraId="2CBF12A9" w14:textId="5DC0B465" w:rsidR="000D3FDD" w:rsidRPr="00777BA8" w:rsidRDefault="00A81553" w:rsidP="000D3FDD">
            <w:pPr>
              <w:jc w:val="center"/>
              <w:rPr>
                <w:sz w:val="16"/>
                <w:szCs w:val="16"/>
              </w:rPr>
            </w:pPr>
            <w:r>
              <w:rPr>
                <w:sz w:val="16"/>
                <w:szCs w:val="16"/>
              </w:rPr>
              <w:t>1/31 – 2/</w:t>
            </w:r>
            <w:r w:rsidR="00447D86">
              <w:rPr>
                <w:sz w:val="16"/>
                <w:szCs w:val="16"/>
              </w:rPr>
              <w:t>6/22</w:t>
            </w:r>
          </w:p>
        </w:tc>
        <w:tc>
          <w:tcPr>
            <w:tcW w:w="1980" w:type="dxa"/>
            <w:tcBorders>
              <w:top w:val="single" w:sz="6" w:space="0" w:color="000000"/>
              <w:left w:val="single" w:sz="6" w:space="0" w:color="000000"/>
              <w:bottom w:val="single" w:sz="6" w:space="0" w:color="000000"/>
              <w:right w:val="single" w:sz="6" w:space="0" w:color="000000"/>
            </w:tcBorders>
          </w:tcPr>
          <w:p w14:paraId="7A907005" w14:textId="3CBEF069" w:rsidR="000D3FDD" w:rsidRPr="00777BA8" w:rsidRDefault="000D3FDD" w:rsidP="00777BA8">
            <w:pPr>
              <w:ind w:left="-34" w:right="-239" w:firstLine="34"/>
              <w:rPr>
                <w:kern w:val="2"/>
                <w:sz w:val="16"/>
                <w:szCs w:val="16"/>
                <w:lang w:eastAsia="zh-CN"/>
              </w:rPr>
            </w:pPr>
            <w:r w:rsidRPr="00777BA8">
              <w:rPr>
                <w:noProof/>
                <w:color w:val="000000"/>
                <w:kern w:val="2"/>
                <w:sz w:val="16"/>
                <w:szCs w:val="16"/>
                <w:lang w:eastAsia="zh-CN"/>
              </w:rPr>
              <w:t>Marketing  Strategy</w:t>
            </w:r>
            <w:r w:rsidR="00777BA8">
              <w:rPr>
                <w:noProof/>
                <w:color w:val="000000"/>
                <w:kern w:val="2"/>
                <w:sz w:val="16"/>
                <w:szCs w:val="16"/>
                <w:lang w:eastAsia="zh-CN"/>
              </w:rPr>
              <w:br/>
            </w:r>
          </w:p>
          <w:p w14:paraId="122670C5" w14:textId="77777777" w:rsidR="000D3FDD" w:rsidRPr="00777BA8" w:rsidRDefault="000D3FDD" w:rsidP="00777BA8">
            <w:pPr>
              <w:ind w:left="-34" w:right="-239" w:firstLine="34"/>
              <w:rPr>
                <w:kern w:val="2"/>
                <w:sz w:val="16"/>
                <w:szCs w:val="16"/>
                <w:lang w:eastAsia="zh-CN"/>
              </w:rPr>
            </w:pPr>
            <w:r w:rsidRPr="00777BA8">
              <w:rPr>
                <w:noProof/>
                <w:color w:val="000000"/>
                <w:kern w:val="2"/>
                <w:sz w:val="16"/>
                <w:szCs w:val="16"/>
                <w:lang w:eastAsia="zh-CN"/>
              </w:rPr>
              <w:t>Major  topics:</w:t>
            </w:r>
          </w:p>
          <w:p w14:paraId="67C10045" w14:textId="77777777" w:rsidR="000D3FDD" w:rsidRPr="00777BA8" w:rsidRDefault="000D3FDD" w:rsidP="00777BA8">
            <w:pPr>
              <w:ind w:left="-34" w:right="-239" w:firstLine="34"/>
              <w:rPr>
                <w:kern w:val="2"/>
                <w:sz w:val="16"/>
                <w:szCs w:val="16"/>
                <w:lang w:eastAsia="zh-CN"/>
              </w:rPr>
            </w:pPr>
            <w:r w:rsidRPr="00777BA8">
              <w:rPr>
                <w:noProof/>
                <w:color w:val="000000"/>
                <w:kern w:val="2"/>
                <w:sz w:val="16"/>
                <w:szCs w:val="16"/>
                <w:lang w:eastAsia="zh-CN"/>
              </w:rPr>
              <w:t>Marketing  plan,  how  is</w:t>
            </w:r>
          </w:p>
          <w:p w14:paraId="72343493" w14:textId="77777777" w:rsidR="000D3FDD" w:rsidRPr="00777BA8" w:rsidRDefault="000D3FDD" w:rsidP="00777BA8">
            <w:pPr>
              <w:ind w:left="-34" w:right="-239" w:firstLine="34"/>
              <w:rPr>
                <w:kern w:val="2"/>
                <w:sz w:val="16"/>
                <w:szCs w:val="16"/>
                <w:lang w:eastAsia="zh-CN"/>
              </w:rPr>
            </w:pPr>
            <w:r w:rsidRPr="00777BA8">
              <w:rPr>
                <w:noProof/>
                <w:color w:val="000000"/>
                <w:kern w:val="2"/>
                <w:sz w:val="16"/>
                <w:szCs w:val="16"/>
                <w:lang w:eastAsia="zh-CN"/>
              </w:rPr>
              <w:t>marketing  related  to</w:t>
            </w:r>
          </w:p>
          <w:p w14:paraId="4053889A" w14:textId="57D1DF9D" w:rsidR="000D3FDD" w:rsidRPr="00777BA8" w:rsidRDefault="000D3FDD" w:rsidP="00777BA8">
            <w:pPr>
              <w:ind w:left="-34" w:firstLine="34"/>
              <w:rPr>
                <w:color w:val="FF0000"/>
                <w:sz w:val="16"/>
                <w:szCs w:val="16"/>
              </w:rPr>
            </w:pPr>
            <w:r w:rsidRPr="00777BA8">
              <w:rPr>
                <w:noProof/>
                <w:color w:val="000000"/>
                <w:kern w:val="2"/>
                <w:sz w:val="16"/>
                <w:szCs w:val="16"/>
                <w:lang w:eastAsia="zh-CN"/>
              </w:rPr>
              <w:t>profitability?</w:t>
            </w:r>
          </w:p>
        </w:tc>
        <w:tc>
          <w:tcPr>
            <w:tcW w:w="4320" w:type="dxa"/>
            <w:tcBorders>
              <w:top w:val="single" w:sz="6" w:space="0" w:color="000000"/>
              <w:left w:val="single" w:sz="6" w:space="0" w:color="000000"/>
              <w:bottom w:val="single" w:sz="6" w:space="0" w:color="000000"/>
              <w:right w:val="single" w:sz="6" w:space="0" w:color="000000"/>
            </w:tcBorders>
          </w:tcPr>
          <w:p w14:paraId="15E923EB" w14:textId="77777777" w:rsidR="009F61FA" w:rsidRPr="00340264" w:rsidRDefault="00777BA8" w:rsidP="009F61FA">
            <w:pPr>
              <w:rPr>
                <w:i/>
                <w:noProof/>
                <w:kern w:val="2"/>
                <w:sz w:val="16"/>
                <w:szCs w:val="16"/>
                <w:lang w:eastAsia="zh-CN"/>
              </w:rPr>
            </w:pPr>
            <w:r w:rsidRPr="00340264">
              <w:rPr>
                <w:i/>
                <w:noProof/>
                <w:kern w:val="2"/>
                <w:sz w:val="16"/>
                <w:szCs w:val="16"/>
                <w:lang w:eastAsia="zh-CN"/>
              </w:rPr>
              <w:t>Discussions</w:t>
            </w:r>
          </w:p>
          <w:p w14:paraId="4756852C" w14:textId="289FCF87" w:rsidR="000D3FDD" w:rsidRPr="00340264" w:rsidRDefault="000D3FDD" w:rsidP="003F0BB6">
            <w:pPr>
              <w:pStyle w:val="ListParagraph"/>
              <w:numPr>
                <w:ilvl w:val="0"/>
                <w:numId w:val="9"/>
              </w:numPr>
              <w:rPr>
                <w:noProof/>
                <w:kern w:val="2"/>
                <w:sz w:val="16"/>
                <w:szCs w:val="16"/>
                <w:lang w:eastAsia="zh-CN"/>
              </w:rPr>
            </w:pPr>
            <w:r w:rsidRPr="00340264">
              <w:rPr>
                <w:noProof/>
                <w:kern w:val="2"/>
                <w:sz w:val="16"/>
                <w:szCs w:val="16"/>
                <w:lang w:eastAsia="zh-CN"/>
              </w:rPr>
              <w:t>Case discussion Post:</w:t>
            </w:r>
          </w:p>
          <w:p w14:paraId="356C0B65" w14:textId="38C8C7DD" w:rsidR="000D3FDD" w:rsidRPr="00340264" w:rsidRDefault="000D3FDD" w:rsidP="009F61FA">
            <w:pPr>
              <w:pStyle w:val="ListParagraph"/>
              <w:ind w:left="360"/>
              <w:rPr>
                <w:noProof/>
                <w:kern w:val="2"/>
                <w:sz w:val="16"/>
                <w:szCs w:val="16"/>
                <w:lang w:eastAsia="zh-CN"/>
              </w:rPr>
            </w:pPr>
            <w:r w:rsidRPr="00340264">
              <w:rPr>
                <w:noProof/>
                <w:kern w:val="2"/>
                <w:sz w:val="16"/>
                <w:szCs w:val="16"/>
                <w:lang w:eastAsia="zh-CN"/>
              </w:rPr>
              <w:t xml:space="preserve">-case presenters post questions and initial responses by Thursday, </w:t>
            </w:r>
            <w:r w:rsidR="00610CA0">
              <w:rPr>
                <w:noProof/>
                <w:kern w:val="2"/>
                <w:sz w:val="16"/>
                <w:szCs w:val="16"/>
                <w:lang w:eastAsia="zh-CN"/>
              </w:rPr>
              <w:t>2/3</w:t>
            </w:r>
            <w:r w:rsidRPr="00340264">
              <w:rPr>
                <w:noProof/>
                <w:kern w:val="2"/>
                <w:sz w:val="16"/>
                <w:szCs w:val="16"/>
                <w:lang w:eastAsia="zh-CN"/>
              </w:rPr>
              <w:t>, 11:59</w:t>
            </w:r>
            <w:r w:rsidR="00147C23">
              <w:rPr>
                <w:noProof/>
                <w:kern w:val="2"/>
                <w:sz w:val="16"/>
                <w:szCs w:val="16"/>
                <w:lang w:eastAsia="zh-CN"/>
              </w:rPr>
              <w:t xml:space="preserve"> </w:t>
            </w:r>
            <w:r w:rsidRPr="00340264">
              <w:rPr>
                <w:noProof/>
                <w:kern w:val="2"/>
                <w:sz w:val="16"/>
                <w:szCs w:val="16"/>
                <w:lang w:eastAsia="zh-CN"/>
              </w:rPr>
              <w:t xml:space="preserve">pm.  Thread summary posted by Sunday, </w:t>
            </w:r>
            <w:r w:rsidR="00610CA0">
              <w:rPr>
                <w:noProof/>
                <w:kern w:val="2"/>
                <w:sz w:val="16"/>
                <w:szCs w:val="16"/>
                <w:lang w:eastAsia="zh-CN"/>
              </w:rPr>
              <w:t>2/6</w:t>
            </w:r>
            <w:r w:rsidRPr="00340264">
              <w:rPr>
                <w:noProof/>
                <w:kern w:val="2"/>
                <w:sz w:val="16"/>
                <w:szCs w:val="16"/>
                <w:lang w:eastAsia="zh-CN"/>
              </w:rPr>
              <w:t>, 11:59</w:t>
            </w:r>
            <w:r w:rsidR="00147C23">
              <w:rPr>
                <w:noProof/>
                <w:kern w:val="2"/>
                <w:sz w:val="16"/>
                <w:szCs w:val="16"/>
                <w:lang w:eastAsia="zh-CN"/>
              </w:rPr>
              <w:t xml:space="preserve"> </w:t>
            </w:r>
            <w:r w:rsidRPr="00340264">
              <w:rPr>
                <w:noProof/>
                <w:kern w:val="2"/>
                <w:sz w:val="16"/>
                <w:szCs w:val="16"/>
                <w:lang w:eastAsia="zh-CN"/>
              </w:rPr>
              <w:t>pm.</w:t>
            </w:r>
          </w:p>
          <w:p w14:paraId="7EDB232F" w14:textId="7F4D36CC" w:rsidR="000D3FDD" w:rsidRPr="00340264" w:rsidRDefault="000D3FDD" w:rsidP="009F61FA">
            <w:pPr>
              <w:pStyle w:val="ListParagraph"/>
              <w:ind w:left="360"/>
              <w:rPr>
                <w:rFonts w:cs="Arial"/>
                <w:noProof/>
                <w:kern w:val="2"/>
                <w:sz w:val="16"/>
                <w:szCs w:val="16"/>
                <w:lang w:eastAsia="zh-CN"/>
              </w:rPr>
            </w:pPr>
            <w:r w:rsidRPr="00340264">
              <w:rPr>
                <w:noProof/>
                <w:kern w:val="2"/>
                <w:sz w:val="16"/>
                <w:szCs w:val="16"/>
                <w:lang w:eastAsia="zh-CN"/>
              </w:rPr>
              <w:t xml:space="preserve">-all students (non-case presenters) post responses by </w:t>
            </w:r>
            <w:r w:rsidR="00CF0FCE">
              <w:rPr>
                <w:noProof/>
                <w:kern w:val="2"/>
                <w:sz w:val="16"/>
                <w:szCs w:val="16"/>
                <w:lang w:eastAsia="zh-CN"/>
              </w:rPr>
              <w:t xml:space="preserve">Sunday </w:t>
            </w:r>
            <w:r w:rsidR="00610CA0">
              <w:rPr>
                <w:noProof/>
                <w:kern w:val="2"/>
                <w:sz w:val="16"/>
                <w:szCs w:val="16"/>
                <w:lang w:eastAsia="zh-CN"/>
              </w:rPr>
              <w:t>2/6</w:t>
            </w:r>
            <w:r w:rsidRPr="00340264">
              <w:rPr>
                <w:noProof/>
                <w:kern w:val="2"/>
                <w:sz w:val="16"/>
                <w:szCs w:val="16"/>
                <w:lang w:eastAsia="zh-CN"/>
              </w:rPr>
              <w:t xml:space="preserve"> </w:t>
            </w:r>
            <w:r w:rsidR="000C0AE2">
              <w:rPr>
                <w:noProof/>
                <w:kern w:val="2"/>
                <w:sz w:val="16"/>
                <w:szCs w:val="16"/>
                <w:lang w:eastAsia="zh-CN"/>
              </w:rPr>
              <w:t xml:space="preserve">at </w:t>
            </w:r>
            <w:r w:rsidRPr="00340264">
              <w:rPr>
                <w:noProof/>
                <w:kern w:val="2"/>
                <w:sz w:val="16"/>
                <w:szCs w:val="16"/>
                <w:lang w:eastAsia="zh-CN"/>
              </w:rPr>
              <w:t>11:59</w:t>
            </w:r>
            <w:r w:rsidR="00147C23">
              <w:rPr>
                <w:noProof/>
                <w:kern w:val="2"/>
                <w:sz w:val="16"/>
                <w:szCs w:val="16"/>
                <w:lang w:eastAsia="zh-CN"/>
              </w:rPr>
              <w:t xml:space="preserve"> </w:t>
            </w:r>
            <w:r w:rsidRPr="00340264">
              <w:rPr>
                <w:noProof/>
                <w:kern w:val="2"/>
                <w:sz w:val="16"/>
                <w:szCs w:val="16"/>
                <w:lang w:eastAsia="zh-CN"/>
              </w:rPr>
              <w:t>pm.</w:t>
            </w:r>
          </w:p>
          <w:p w14:paraId="0659768E" w14:textId="77777777" w:rsidR="000D3FDD" w:rsidRPr="00340264" w:rsidRDefault="000D3FDD" w:rsidP="009F61FA">
            <w:pPr>
              <w:rPr>
                <w:noProof/>
                <w:kern w:val="2"/>
                <w:sz w:val="16"/>
                <w:szCs w:val="16"/>
                <w:lang w:eastAsia="zh-CN"/>
              </w:rPr>
            </w:pPr>
          </w:p>
          <w:p w14:paraId="00BBD9B4" w14:textId="77777777" w:rsidR="000D3FDD" w:rsidRPr="00340264" w:rsidRDefault="000D3FDD" w:rsidP="000D3FDD">
            <w:pPr>
              <w:rPr>
                <w:i/>
                <w:noProof/>
                <w:kern w:val="2"/>
                <w:sz w:val="16"/>
                <w:szCs w:val="16"/>
                <w:lang w:eastAsia="zh-CN"/>
              </w:rPr>
            </w:pPr>
            <w:r w:rsidRPr="00340264">
              <w:rPr>
                <w:i/>
                <w:noProof/>
                <w:kern w:val="2"/>
                <w:sz w:val="16"/>
                <w:szCs w:val="16"/>
                <w:lang w:eastAsia="zh-CN"/>
              </w:rPr>
              <w:t>Materials</w:t>
            </w:r>
          </w:p>
          <w:p w14:paraId="6B653139" w14:textId="77777777" w:rsidR="009F61FA" w:rsidRPr="00340264" w:rsidRDefault="000D3FDD" w:rsidP="003F0BB6">
            <w:pPr>
              <w:pStyle w:val="ListParagraph"/>
              <w:numPr>
                <w:ilvl w:val="0"/>
                <w:numId w:val="8"/>
              </w:numPr>
              <w:ind w:left="334" w:hanging="334"/>
              <w:rPr>
                <w:noProof/>
                <w:kern w:val="2"/>
                <w:sz w:val="16"/>
                <w:szCs w:val="16"/>
                <w:lang w:eastAsia="zh-CN"/>
              </w:rPr>
            </w:pPr>
            <w:r w:rsidRPr="00340264">
              <w:rPr>
                <w:noProof/>
                <w:kern w:val="2"/>
                <w:sz w:val="16"/>
                <w:szCs w:val="16"/>
                <w:lang w:eastAsia="zh-CN"/>
              </w:rPr>
              <w:t>Chapter 2</w:t>
            </w:r>
          </w:p>
          <w:p w14:paraId="2E6AD81D" w14:textId="77777777" w:rsidR="009F61FA" w:rsidRPr="00340264" w:rsidRDefault="000D3FDD" w:rsidP="003F0BB6">
            <w:pPr>
              <w:pStyle w:val="ListParagraph"/>
              <w:numPr>
                <w:ilvl w:val="0"/>
                <w:numId w:val="8"/>
              </w:numPr>
              <w:ind w:left="334" w:hanging="334"/>
              <w:rPr>
                <w:noProof/>
                <w:kern w:val="2"/>
                <w:sz w:val="16"/>
                <w:szCs w:val="16"/>
                <w:lang w:eastAsia="zh-CN"/>
              </w:rPr>
            </w:pPr>
            <w:r w:rsidRPr="00340264">
              <w:rPr>
                <w:noProof/>
                <w:kern w:val="2"/>
                <w:sz w:val="16"/>
                <w:szCs w:val="16"/>
                <w:lang w:eastAsia="zh-CN"/>
              </w:rPr>
              <w:t>PPT Su</w:t>
            </w:r>
            <w:r w:rsidR="009F61FA" w:rsidRPr="00340264">
              <w:rPr>
                <w:noProof/>
                <w:kern w:val="2"/>
                <w:sz w:val="16"/>
                <w:szCs w:val="16"/>
                <w:lang w:eastAsia="zh-CN"/>
              </w:rPr>
              <w:t>pplement</w:t>
            </w:r>
          </w:p>
          <w:p w14:paraId="00746B5D" w14:textId="7D3322FA" w:rsidR="000D3FDD" w:rsidRPr="001F17A6" w:rsidRDefault="000D3FDD" w:rsidP="003F0BB6">
            <w:pPr>
              <w:pStyle w:val="ListParagraph"/>
              <w:numPr>
                <w:ilvl w:val="0"/>
                <w:numId w:val="8"/>
              </w:numPr>
              <w:ind w:left="334" w:hanging="334"/>
              <w:rPr>
                <w:sz w:val="16"/>
                <w:szCs w:val="16"/>
              </w:rPr>
            </w:pPr>
            <w:r w:rsidRPr="001F17A6">
              <w:rPr>
                <w:noProof/>
                <w:kern w:val="2"/>
                <w:sz w:val="16"/>
                <w:szCs w:val="16"/>
                <w:lang w:eastAsia="zh-CN"/>
              </w:rPr>
              <w:t xml:space="preserve">Case:  “Blood Bananas,” TB0245 </w:t>
            </w:r>
            <w:r w:rsidRPr="006954EB">
              <w:rPr>
                <w:b/>
                <w:bCs/>
                <w:noProof/>
                <w:kern w:val="2"/>
                <w:sz w:val="16"/>
                <w:szCs w:val="16"/>
                <w:lang w:eastAsia="zh-CN"/>
              </w:rPr>
              <w:t>(</w:t>
            </w:r>
            <w:r w:rsidRPr="00456ADF">
              <w:rPr>
                <w:b/>
                <w:bCs/>
                <w:noProof/>
                <w:kern w:val="2"/>
                <w:sz w:val="16"/>
                <w:szCs w:val="16"/>
                <w:lang w:eastAsia="zh-CN"/>
              </w:rPr>
              <w:t>Team</w:t>
            </w:r>
            <w:r w:rsidR="005F21A2" w:rsidRPr="00456ADF">
              <w:rPr>
                <w:b/>
                <w:bCs/>
                <w:noProof/>
                <w:kern w:val="2"/>
                <w:sz w:val="16"/>
                <w:szCs w:val="16"/>
                <w:lang w:eastAsia="zh-CN"/>
              </w:rPr>
              <w:t>s</w:t>
            </w:r>
            <w:r w:rsidRPr="00456ADF">
              <w:rPr>
                <w:b/>
                <w:bCs/>
                <w:noProof/>
                <w:kern w:val="2"/>
                <w:sz w:val="16"/>
                <w:szCs w:val="16"/>
                <w:lang w:eastAsia="zh-CN"/>
              </w:rPr>
              <w:t xml:space="preserve"> 1</w:t>
            </w:r>
            <w:r w:rsidR="009158B0">
              <w:rPr>
                <w:b/>
                <w:bCs/>
                <w:noProof/>
                <w:kern w:val="2"/>
                <w:sz w:val="16"/>
                <w:szCs w:val="16"/>
                <w:lang w:eastAsia="zh-CN"/>
              </w:rPr>
              <w:t xml:space="preserve"> &amp;</w:t>
            </w:r>
            <w:r w:rsidR="00355DD6">
              <w:rPr>
                <w:b/>
                <w:bCs/>
                <w:noProof/>
                <w:kern w:val="2"/>
                <w:sz w:val="16"/>
                <w:szCs w:val="16"/>
                <w:lang w:eastAsia="zh-CN"/>
              </w:rPr>
              <w:t xml:space="preserve"> </w:t>
            </w:r>
            <w:r w:rsidR="009158B0">
              <w:rPr>
                <w:b/>
                <w:bCs/>
                <w:noProof/>
                <w:kern w:val="2"/>
                <w:sz w:val="16"/>
                <w:szCs w:val="16"/>
                <w:lang w:eastAsia="zh-CN"/>
              </w:rPr>
              <w:t>2</w:t>
            </w:r>
            <w:r w:rsidR="00B1362F">
              <w:rPr>
                <w:b/>
                <w:bCs/>
                <w:noProof/>
                <w:kern w:val="2"/>
                <w:sz w:val="16"/>
                <w:szCs w:val="16"/>
                <w:lang w:eastAsia="zh-CN"/>
              </w:rPr>
              <w:t xml:space="preserve"> </w:t>
            </w:r>
            <w:r w:rsidR="006954EB" w:rsidRPr="006954EB">
              <w:rPr>
                <w:b/>
                <w:bCs/>
                <w:noProof/>
                <w:kern w:val="2"/>
                <w:sz w:val="16"/>
                <w:szCs w:val="16"/>
                <w:lang w:eastAsia="zh-CN"/>
              </w:rPr>
              <w:t>)</w:t>
            </w:r>
            <w:r w:rsidRPr="001F17A6">
              <w:rPr>
                <w:noProof/>
                <w:kern w:val="2"/>
                <w:sz w:val="16"/>
                <w:szCs w:val="16"/>
                <w:lang w:eastAsia="zh-CN"/>
              </w:rPr>
              <w:t xml:space="preserve"> will lead.)</w:t>
            </w:r>
          </w:p>
          <w:p w14:paraId="5FAC5675" w14:textId="5BFC7DD6" w:rsidR="009F61FA" w:rsidRPr="00340264" w:rsidRDefault="009F61FA" w:rsidP="009F61FA">
            <w:pPr>
              <w:pStyle w:val="ListParagraph"/>
              <w:ind w:left="334"/>
              <w:rPr>
                <w:sz w:val="16"/>
                <w:szCs w:val="16"/>
              </w:rPr>
            </w:pPr>
          </w:p>
        </w:tc>
        <w:tc>
          <w:tcPr>
            <w:tcW w:w="3780" w:type="dxa"/>
          </w:tcPr>
          <w:p w14:paraId="462DFA43" w14:textId="77777777" w:rsidR="000D3FDD" w:rsidRPr="00777BA8" w:rsidRDefault="000D3FDD" w:rsidP="003B0780">
            <w:pPr>
              <w:rPr>
                <w:sz w:val="16"/>
                <w:szCs w:val="16"/>
              </w:rPr>
            </w:pPr>
            <w:r w:rsidRPr="00777BA8">
              <w:rPr>
                <w:b/>
                <w:noProof/>
                <w:color w:val="000000"/>
                <w:sz w:val="16"/>
                <w:szCs w:val="16"/>
              </w:rPr>
              <w:t>Optional Synchronous   session  1a</w:t>
            </w:r>
          </w:p>
          <w:p w14:paraId="6CE6C7C9" w14:textId="6749FF63" w:rsidR="000D3FDD" w:rsidRPr="00777BA8" w:rsidRDefault="00447D86" w:rsidP="003B0780">
            <w:pPr>
              <w:rPr>
                <w:noProof/>
                <w:color w:val="000000"/>
                <w:sz w:val="16"/>
                <w:szCs w:val="16"/>
              </w:rPr>
            </w:pPr>
            <w:r>
              <w:rPr>
                <w:noProof/>
                <w:color w:val="000000"/>
                <w:sz w:val="16"/>
                <w:szCs w:val="16"/>
              </w:rPr>
              <w:t>Tuesday</w:t>
            </w:r>
            <w:r w:rsidR="000D3FDD" w:rsidRPr="00777BA8">
              <w:rPr>
                <w:noProof/>
                <w:color w:val="000000"/>
                <w:sz w:val="16"/>
                <w:szCs w:val="16"/>
              </w:rPr>
              <w:t>,  </w:t>
            </w:r>
            <w:r>
              <w:rPr>
                <w:noProof/>
                <w:color w:val="000000"/>
                <w:sz w:val="16"/>
                <w:szCs w:val="16"/>
              </w:rPr>
              <w:t>2/1</w:t>
            </w:r>
            <w:r w:rsidR="000D3FDD" w:rsidRPr="00777BA8">
              <w:rPr>
                <w:noProof/>
                <w:color w:val="000000"/>
                <w:sz w:val="16"/>
                <w:szCs w:val="16"/>
              </w:rPr>
              <w:t>,  7</w:t>
            </w:r>
            <w:r w:rsidR="00767A10">
              <w:rPr>
                <w:noProof/>
                <w:color w:val="000000"/>
                <w:sz w:val="16"/>
                <w:szCs w:val="16"/>
              </w:rPr>
              <w:t>:30</w:t>
            </w:r>
            <w:r w:rsidR="000D3FDD" w:rsidRPr="00777BA8">
              <w:rPr>
                <w:noProof/>
                <w:color w:val="000000"/>
                <w:sz w:val="16"/>
                <w:szCs w:val="16"/>
              </w:rPr>
              <w:t>–8</w:t>
            </w:r>
            <w:r w:rsidR="00767A10">
              <w:rPr>
                <w:noProof/>
                <w:color w:val="000000"/>
                <w:sz w:val="16"/>
                <w:szCs w:val="16"/>
              </w:rPr>
              <w:t>:30</w:t>
            </w:r>
            <w:r w:rsidR="00147C23">
              <w:rPr>
                <w:noProof/>
                <w:color w:val="000000"/>
                <w:sz w:val="16"/>
                <w:szCs w:val="16"/>
              </w:rPr>
              <w:t xml:space="preserve"> </w:t>
            </w:r>
            <w:r w:rsidR="000D3FDD" w:rsidRPr="00777BA8">
              <w:rPr>
                <w:noProof/>
                <w:color w:val="000000"/>
                <w:sz w:val="16"/>
                <w:szCs w:val="16"/>
              </w:rPr>
              <w:t>pm</w:t>
            </w:r>
          </w:p>
          <w:p w14:paraId="6C8B55FD" w14:textId="77777777" w:rsidR="000D3FDD" w:rsidRPr="00777BA8" w:rsidRDefault="000D3FDD" w:rsidP="003B0780">
            <w:pPr>
              <w:rPr>
                <w:sz w:val="16"/>
                <w:szCs w:val="16"/>
              </w:rPr>
            </w:pPr>
          </w:p>
          <w:p w14:paraId="0BFD3A19" w14:textId="6DCF0283" w:rsidR="000D3FDD" w:rsidRPr="00777BA8" w:rsidRDefault="000D3FDD" w:rsidP="003B0780">
            <w:pPr>
              <w:ind w:right="-239"/>
              <w:rPr>
                <w:sz w:val="16"/>
                <w:szCs w:val="16"/>
              </w:rPr>
            </w:pPr>
            <w:r w:rsidRPr="00777BA8">
              <w:rPr>
                <w:b/>
                <w:noProof/>
                <w:color w:val="000000"/>
                <w:sz w:val="16"/>
                <w:szCs w:val="16"/>
              </w:rPr>
              <w:t xml:space="preserve">Knowledge Check </w:t>
            </w:r>
            <w:r w:rsidRPr="00777BA8">
              <w:rPr>
                <w:noProof/>
                <w:color w:val="000000"/>
                <w:sz w:val="16"/>
                <w:szCs w:val="16"/>
              </w:rPr>
              <w:t xml:space="preserve">due by </w:t>
            </w:r>
            <w:r w:rsidR="00E844CA">
              <w:rPr>
                <w:noProof/>
                <w:color w:val="000000"/>
                <w:sz w:val="16"/>
                <w:szCs w:val="16"/>
              </w:rPr>
              <w:t>Sunday</w:t>
            </w:r>
            <w:r w:rsidRPr="00777BA8">
              <w:rPr>
                <w:noProof/>
                <w:color w:val="000000"/>
                <w:sz w:val="16"/>
                <w:szCs w:val="16"/>
              </w:rPr>
              <w:t>,</w:t>
            </w:r>
            <w:r w:rsidR="00447D86">
              <w:rPr>
                <w:noProof/>
                <w:color w:val="000000"/>
                <w:sz w:val="16"/>
                <w:szCs w:val="16"/>
              </w:rPr>
              <w:t xml:space="preserve"> 2/6</w:t>
            </w:r>
            <w:r w:rsidRPr="00777BA8">
              <w:rPr>
                <w:noProof/>
                <w:color w:val="000000"/>
                <w:sz w:val="16"/>
                <w:szCs w:val="16"/>
              </w:rPr>
              <w:t>, 11:59</w:t>
            </w:r>
            <w:r w:rsidR="00147C23">
              <w:rPr>
                <w:noProof/>
                <w:color w:val="000000"/>
                <w:sz w:val="16"/>
                <w:szCs w:val="16"/>
              </w:rPr>
              <w:t xml:space="preserve"> </w:t>
            </w:r>
            <w:r w:rsidRPr="00777BA8">
              <w:rPr>
                <w:noProof/>
                <w:color w:val="000000"/>
                <w:sz w:val="16"/>
                <w:szCs w:val="16"/>
              </w:rPr>
              <w:t>pm</w:t>
            </w:r>
          </w:p>
          <w:p w14:paraId="0CAA89BB" w14:textId="77777777" w:rsidR="000D3FDD" w:rsidRPr="00777BA8" w:rsidRDefault="000D3FDD" w:rsidP="003B0780">
            <w:pPr>
              <w:ind w:right="-239"/>
              <w:rPr>
                <w:sz w:val="16"/>
                <w:szCs w:val="16"/>
              </w:rPr>
            </w:pPr>
          </w:p>
          <w:p w14:paraId="717DB086" w14:textId="0D56C1FB" w:rsidR="000D3FDD" w:rsidRPr="00777BA8" w:rsidRDefault="000D3FDD" w:rsidP="00BF27D4">
            <w:pPr>
              <w:ind w:right="-239"/>
              <w:rPr>
                <w:color w:val="FF0000"/>
                <w:sz w:val="16"/>
                <w:szCs w:val="16"/>
              </w:rPr>
            </w:pPr>
            <w:r w:rsidRPr="00777BA8">
              <w:rPr>
                <w:b/>
                <w:noProof/>
                <w:color w:val="000000"/>
                <w:sz w:val="16"/>
                <w:szCs w:val="16"/>
              </w:rPr>
              <w:t>Case  discussion  post</w:t>
            </w:r>
            <w:r w:rsidRPr="00777BA8">
              <w:rPr>
                <w:noProof/>
                <w:color w:val="000000"/>
                <w:sz w:val="16"/>
                <w:szCs w:val="16"/>
              </w:rPr>
              <w:t>  due  by  </w:t>
            </w:r>
            <w:r w:rsidR="00CF0FCE">
              <w:rPr>
                <w:noProof/>
                <w:color w:val="000000"/>
                <w:sz w:val="16"/>
                <w:szCs w:val="16"/>
              </w:rPr>
              <w:t xml:space="preserve">Sunday, </w:t>
            </w:r>
            <w:r w:rsidR="00447D86">
              <w:rPr>
                <w:noProof/>
                <w:color w:val="000000"/>
                <w:sz w:val="16"/>
                <w:szCs w:val="16"/>
              </w:rPr>
              <w:t>2/6</w:t>
            </w:r>
            <w:r w:rsidRPr="00777BA8">
              <w:rPr>
                <w:noProof/>
                <w:color w:val="000000"/>
                <w:sz w:val="16"/>
                <w:szCs w:val="16"/>
              </w:rPr>
              <w:t>,  </w:t>
            </w:r>
            <w:r w:rsidR="000C0AE2">
              <w:rPr>
                <w:noProof/>
                <w:color w:val="000000"/>
                <w:sz w:val="16"/>
                <w:szCs w:val="16"/>
              </w:rPr>
              <w:t>11:59 pm</w:t>
            </w:r>
          </w:p>
        </w:tc>
      </w:tr>
      <w:tr w:rsidR="000D3FDD" w:rsidRPr="00777BA8" w14:paraId="1E60C133" w14:textId="77777777" w:rsidTr="00871D36">
        <w:trPr>
          <w:cantSplit/>
          <w:tblHeader/>
        </w:trPr>
        <w:tc>
          <w:tcPr>
            <w:tcW w:w="1260" w:type="dxa"/>
          </w:tcPr>
          <w:p w14:paraId="364BF6B5" w14:textId="05A2EDEE" w:rsidR="000D3FDD" w:rsidRPr="00777BA8" w:rsidRDefault="000D3FDD" w:rsidP="000D3FDD">
            <w:pPr>
              <w:jc w:val="center"/>
              <w:rPr>
                <w:sz w:val="16"/>
                <w:szCs w:val="16"/>
              </w:rPr>
            </w:pPr>
            <w:r w:rsidRPr="00777BA8">
              <w:rPr>
                <w:sz w:val="16"/>
                <w:szCs w:val="16"/>
              </w:rPr>
              <w:t>3</w:t>
            </w:r>
          </w:p>
          <w:p w14:paraId="15E9C281" w14:textId="77476E02" w:rsidR="000D3FDD" w:rsidRPr="00777BA8" w:rsidRDefault="00D74FAF" w:rsidP="000D3FDD">
            <w:pPr>
              <w:jc w:val="center"/>
              <w:rPr>
                <w:sz w:val="16"/>
                <w:szCs w:val="16"/>
              </w:rPr>
            </w:pPr>
            <w:r>
              <w:rPr>
                <w:sz w:val="16"/>
                <w:szCs w:val="16"/>
              </w:rPr>
              <w:t>2/7 – 2/13/22</w:t>
            </w:r>
          </w:p>
        </w:tc>
        <w:tc>
          <w:tcPr>
            <w:tcW w:w="1980" w:type="dxa"/>
            <w:tcBorders>
              <w:top w:val="single" w:sz="6" w:space="0" w:color="000000"/>
              <w:left w:val="single" w:sz="6" w:space="0" w:color="000000"/>
              <w:bottom w:val="single" w:sz="6" w:space="0" w:color="000000"/>
              <w:right w:val="single" w:sz="6" w:space="0" w:color="000000"/>
            </w:tcBorders>
          </w:tcPr>
          <w:p w14:paraId="1B0B2EB3" w14:textId="31FE245E" w:rsidR="000D3FDD" w:rsidRPr="00777BA8" w:rsidRDefault="000D3FDD" w:rsidP="009F61FA">
            <w:pPr>
              <w:ind w:right="-239"/>
              <w:rPr>
                <w:kern w:val="2"/>
                <w:sz w:val="16"/>
                <w:szCs w:val="16"/>
                <w:lang w:eastAsia="zh-CN"/>
              </w:rPr>
            </w:pPr>
            <w:r w:rsidRPr="00777BA8">
              <w:rPr>
                <w:noProof/>
                <w:color w:val="000000"/>
                <w:kern w:val="2"/>
                <w:sz w:val="16"/>
                <w:szCs w:val="16"/>
                <w:lang w:eastAsia="zh-CN"/>
              </w:rPr>
              <w:t>Customers</w:t>
            </w:r>
            <w:r w:rsidR="009F61FA">
              <w:rPr>
                <w:noProof/>
                <w:color w:val="000000"/>
                <w:kern w:val="2"/>
                <w:sz w:val="16"/>
                <w:szCs w:val="16"/>
                <w:lang w:eastAsia="zh-CN"/>
              </w:rPr>
              <w:br/>
            </w:r>
          </w:p>
          <w:p w14:paraId="170B39BC" w14:textId="77777777" w:rsidR="000D3FDD" w:rsidRPr="00777BA8" w:rsidRDefault="000D3FDD" w:rsidP="009F61FA">
            <w:pPr>
              <w:ind w:right="-239"/>
              <w:rPr>
                <w:kern w:val="2"/>
                <w:sz w:val="16"/>
                <w:szCs w:val="16"/>
                <w:lang w:eastAsia="zh-CN"/>
              </w:rPr>
            </w:pPr>
            <w:r w:rsidRPr="00777BA8">
              <w:rPr>
                <w:noProof/>
                <w:color w:val="000000"/>
                <w:kern w:val="2"/>
                <w:sz w:val="16"/>
                <w:szCs w:val="16"/>
                <w:lang w:eastAsia="zh-CN"/>
              </w:rPr>
              <w:t>Major  topics:  Customer</w:t>
            </w:r>
          </w:p>
          <w:p w14:paraId="24B29752" w14:textId="77777777" w:rsidR="000D3FDD" w:rsidRPr="00777BA8" w:rsidRDefault="000D3FDD" w:rsidP="009F61FA">
            <w:pPr>
              <w:ind w:right="-239"/>
              <w:rPr>
                <w:kern w:val="2"/>
                <w:sz w:val="16"/>
                <w:szCs w:val="16"/>
                <w:lang w:eastAsia="zh-CN"/>
              </w:rPr>
            </w:pPr>
            <w:r w:rsidRPr="00777BA8">
              <w:rPr>
                <w:noProof/>
                <w:color w:val="000000"/>
                <w:kern w:val="2"/>
                <w:sz w:val="16"/>
                <w:szCs w:val="16"/>
                <w:lang w:eastAsia="zh-CN"/>
              </w:rPr>
              <w:t>relationship</w:t>
            </w:r>
          </w:p>
          <w:p w14:paraId="7263FD34" w14:textId="77777777" w:rsidR="000D3FDD" w:rsidRPr="00777BA8" w:rsidRDefault="000D3FDD" w:rsidP="009F61FA">
            <w:pPr>
              <w:ind w:right="-239"/>
              <w:rPr>
                <w:kern w:val="2"/>
                <w:sz w:val="16"/>
                <w:szCs w:val="16"/>
                <w:lang w:eastAsia="zh-CN"/>
              </w:rPr>
            </w:pPr>
            <w:r w:rsidRPr="00777BA8">
              <w:rPr>
                <w:noProof/>
                <w:color w:val="000000"/>
                <w:kern w:val="2"/>
                <w:sz w:val="16"/>
                <w:szCs w:val="16"/>
                <w:lang w:eastAsia="zh-CN"/>
              </w:rPr>
              <w:t>management  (CRM),</w:t>
            </w:r>
          </w:p>
          <w:p w14:paraId="00F59A9F" w14:textId="77777777" w:rsidR="000D3FDD" w:rsidRPr="00777BA8" w:rsidRDefault="000D3FDD" w:rsidP="009F61FA">
            <w:pPr>
              <w:ind w:right="-239"/>
              <w:rPr>
                <w:kern w:val="2"/>
                <w:sz w:val="16"/>
                <w:szCs w:val="16"/>
                <w:lang w:eastAsia="zh-CN"/>
              </w:rPr>
            </w:pPr>
            <w:r w:rsidRPr="00777BA8">
              <w:rPr>
                <w:noProof/>
                <w:color w:val="000000"/>
                <w:kern w:val="2"/>
                <w:sz w:val="16"/>
                <w:szCs w:val="16"/>
                <w:lang w:eastAsia="zh-CN"/>
              </w:rPr>
              <w:t>customer  value,</w:t>
            </w:r>
          </w:p>
          <w:p w14:paraId="3EAD09E6" w14:textId="69397A6F" w:rsidR="000D3FDD" w:rsidRPr="00777BA8" w:rsidRDefault="000D3FDD" w:rsidP="009F61FA">
            <w:pPr>
              <w:rPr>
                <w:color w:val="FF0000"/>
                <w:sz w:val="16"/>
                <w:szCs w:val="16"/>
              </w:rPr>
            </w:pPr>
            <w:r w:rsidRPr="00777BA8">
              <w:rPr>
                <w:noProof/>
                <w:color w:val="000000"/>
                <w:kern w:val="2"/>
                <w:sz w:val="16"/>
                <w:szCs w:val="16"/>
                <w:lang w:eastAsia="zh-CN"/>
              </w:rPr>
              <w:t>consumer  behavior</w:t>
            </w:r>
          </w:p>
        </w:tc>
        <w:tc>
          <w:tcPr>
            <w:tcW w:w="4320" w:type="dxa"/>
          </w:tcPr>
          <w:p w14:paraId="35B265E3" w14:textId="77777777" w:rsidR="00340264" w:rsidRPr="001F17A6" w:rsidRDefault="00340264" w:rsidP="00340264">
            <w:pPr>
              <w:rPr>
                <w:i/>
                <w:noProof/>
                <w:kern w:val="2"/>
                <w:sz w:val="16"/>
                <w:szCs w:val="16"/>
                <w:lang w:eastAsia="zh-CN"/>
              </w:rPr>
            </w:pPr>
            <w:r w:rsidRPr="001F17A6">
              <w:rPr>
                <w:i/>
                <w:noProof/>
                <w:kern w:val="2"/>
                <w:sz w:val="16"/>
                <w:szCs w:val="16"/>
                <w:lang w:eastAsia="zh-CN"/>
              </w:rPr>
              <w:t>Discussions</w:t>
            </w:r>
          </w:p>
          <w:p w14:paraId="17FB772E" w14:textId="77777777" w:rsidR="00340264" w:rsidRPr="001F17A6" w:rsidRDefault="00340264" w:rsidP="003F0BB6">
            <w:pPr>
              <w:pStyle w:val="ListParagraph"/>
              <w:numPr>
                <w:ilvl w:val="0"/>
                <w:numId w:val="9"/>
              </w:numPr>
              <w:rPr>
                <w:noProof/>
                <w:kern w:val="2"/>
                <w:sz w:val="16"/>
                <w:szCs w:val="16"/>
                <w:lang w:eastAsia="zh-CN"/>
              </w:rPr>
            </w:pPr>
            <w:r w:rsidRPr="001F17A6">
              <w:rPr>
                <w:noProof/>
                <w:kern w:val="2"/>
                <w:sz w:val="16"/>
                <w:szCs w:val="16"/>
                <w:lang w:eastAsia="zh-CN"/>
              </w:rPr>
              <w:t>Case discussion Post:</w:t>
            </w:r>
          </w:p>
          <w:p w14:paraId="2517DEA7" w14:textId="0B23D489" w:rsidR="00340264" w:rsidRPr="001F17A6" w:rsidRDefault="00340264" w:rsidP="00340264">
            <w:pPr>
              <w:pStyle w:val="ListParagraph"/>
              <w:ind w:left="360"/>
              <w:rPr>
                <w:noProof/>
                <w:kern w:val="2"/>
                <w:sz w:val="16"/>
                <w:szCs w:val="16"/>
                <w:lang w:eastAsia="zh-CN"/>
              </w:rPr>
            </w:pPr>
            <w:r w:rsidRPr="001F17A6">
              <w:rPr>
                <w:noProof/>
                <w:kern w:val="2"/>
                <w:sz w:val="16"/>
                <w:szCs w:val="16"/>
                <w:lang w:eastAsia="zh-CN"/>
              </w:rPr>
              <w:t>-case presenters post questions and initial responses by Thursday,</w:t>
            </w:r>
            <w:r w:rsidR="006A7DF5" w:rsidRPr="001F17A6">
              <w:rPr>
                <w:noProof/>
                <w:kern w:val="2"/>
                <w:sz w:val="16"/>
                <w:szCs w:val="16"/>
                <w:lang w:eastAsia="zh-CN"/>
              </w:rPr>
              <w:t xml:space="preserve"> </w:t>
            </w:r>
            <w:r w:rsidR="00610CA0">
              <w:rPr>
                <w:noProof/>
                <w:kern w:val="2"/>
                <w:sz w:val="16"/>
                <w:szCs w:val="16"/>
                <w:lang w:eastAsia="zh-CN"/>
              </w:rPr>
              <w:t>2/10</w:t>
            </w:r>
            <w:r w:rsidRPr="001F17A6">
              <w:rPr>
                <w:noProof/>
                <w:kern w:val="2"/>
                <w:sz w:val="16"/>
                <w:szCs w:val="16"/>
                <w:lang w:eastAsia="zh-CN"/>
              </w:rPr>
              <w:t>, 11:59</w:t>
            </w:r>
            <w:r w:rsidR="00147C23" w:rsidRPr="001F17A6">
              <w:rPr>
                <w:noProof/>
                <w:kern w:val="2"/>
                <w:sz w:val="16"/>
                <w:szCs w:val="16"/>
                <w:lang w:eastAsia="zh-CN"/>
              </w:rPr>
              <w:t xml:space="preserve"> </w:t>
            </w:r>
            <w:r w:rsidRPr="001F17A6">
              <w:rPr>
                <w:noProof/>
                <w:kern w:val="2"/>
                <w:sz w:val="16"/>
                <w:szCs w:val="16"/>
                <w:lang w:eastAsia="zh-CN"/>
              </w:rPr>
              <w:t xml:space="preserve">pm.  Thread summary posted by Sunday, </w:t>
            </w:r>
            <w:r w:rsidR="00610CA0">
              <w:rPr>
                <w:noProof/>
                <w:kern w:val="2"/>
                <w:sz w:val="16"/>
                <w:szCs w:val="16"/>
                <w:lang w:eastAsia="zh-CN"/>
              </w:rPr>
              <w:t>2/13</w:t>
            </w:r>
            <w:r w:rsidRPr="001F17A6">
              <w:rPr>
                <w:noProof/>
                <w:kern w:val="2"/>
                <w:sz w:val="16"/>
                <w:szCs w:val="16"/>
                <w:lang w:eastAsia="zh-CN"/>
              </w:rPr>
              <w:t>, 11:59</w:t>
            </w:r>
            <w:r w:rsidR="00147C23" w:rsidRPr="001F17A6">
              <w:rPr>
                <w:noProof/>
                <w:kern w:val="2"/>
                <w:sz w:val="16"/>
                <w:szCs w:val="16"/>
                <w:lang w:eastAsia="zh-CN"/>
              </w:rPr>
              <w:t xml:space="preserve"> </w:t>
            </w:r>
            <w:r w:rsidRPr="001F17A6">
              <w:rPr>
                <w:noProof/>
                <w:kern w:val="2"/>
                <w:sz w:val="16"/>
                <w:szCs w:val="16"/>
                <w:lang w:eastAsia="zh-CN"/>
              </w:rPr>
              <w:t>pm.</w:t>
            </w:r>
          </w:p>
          <w:p w14:paraId="1FC57653" w14:textId="79460E04" w:rsidR="00340264" w:rsidRPr="001F17A6" w:rsidRDefault="00340264" w:rsidP="00340264">
            <w:pPr>
              <w:pStyle w:val="ListParagraph"/>
              <w:ind w:left="360"/>
              <w:rPr>
                <w:rFonts w:cs="Arial"/>
                <w:noProof/>
                <w:kern w:val="2"/>
                <w:sz w:val="16"/>
                <w:szCs w:val="16"/>
                <w:lang w:eastAsia="zh-CN"/>
              </w:rPr>
            </w:pPr>
            <w:r w:rsidRPr="001F17A6">
              <w:rPr>
                <w:noProof/>
                <w:kern w:val="2"/>
                <w:sz w:val="16"/>
                <w:szCs w:val="16"/>
                <w:lang w:eastAsia="zh-CN"/>
              </w:rPr>
              <w:t xml:space="preserve">-all students (non-case presenters) post responses by </w:t>
            </w:r>
            <w:r w:rsidR="00CF0FCE" w:rsidRPr="001F17A6">
              <w:rPr>
                <w:noProof/>
                <w:kern w:val="2"/>
                <w:sz w:val="16"/>
                <w:szCs w:val="16"/>
                <w:lang w:eastAsia="zh-CN"/>
              </w:rPr>
              <w:t xml:space="preserve">Sunday </w:t>
            </w:r>
            <w:r w:rsidR="00610CA0">
              <w:rPr>
                <w:noProof/>
                <w:kern w:val="2"/>
                <w:sz w:val="16"/>
                <w:szCs w:val="16"/>
                <w:lang w:eastAsia="zh-CN"/>
              </w:rPr>
              <w:t>2/13</w:t>
            </w:r>
            <w:r w:rsidRPr="001F17A6">
              <w:rPr>
                <w:noProof/>
                <w:kern w:val="2"/>
                <w:sz w:val="16"/>
                <w:szCs w:val="16"/>
                <w:lang w:eastAsia="zh-CN"/>
              </w:rPr>
              <w:t>, 11:59</w:t>
            </w:r>
            <w:r w:rsidR="00147C23" w:rsidRPr="001F17A6">
              <w:rPr>
                <w:noProof/>
                <w:kern w:val="2"/>
                <w:sz w:val="16"/>
                <w:szCs w:val="16"/>
                <w:lang w:eastAsia="zh-CN"/>
              </w:rPr>
              <w:t xml:space="preserve"> </w:t>
            </w:r>
            <w:r w:rsidRPr="001F17A6">
              <w:rPr>
                <w:noProof/>
                <w:kern w:val="2"/>
                <w:sz w:val="16"/>
                <w:szCs w:val="16"/>
                <w:lang w:eastAsia="zh-CN"/>
              </w:rPr>
              <w:t>pm.</w:t>
            </w:r>
          </w:p>
          <w:p w14:paraId="75CDCA8F" w14:textId="77777777" w:rsidR="00340264" w:rsidRPr="001F17A6" w:rsidRDefault="00340264" w:rsidP="00340264">
            <w:pPr>
              <w:rPr>
                <w:noProof/>
                <w:kern w:val="2"/>
                <w:sz w:val="16"/>
                <w:szCs w:val="16"/>
                <w:lang w:eastAsia="zh-CN"/>
              </w:rPr>
            </w:pPr>
          </w:p>
          <w:p w14:paraId="72E0C06A" w14:textId="77777777" w:rsidR="00340264" w:rsidRPr="001F17A6" w:rsidRDefault="00340264" w:rsidP="00340264">
            <w:pPr>
              <w:rPr>
                <w:i/>
                <w:noProof/>
                <w:kern w:val="2"/>
                <w:sz w:val="16"/>
                <w:szCs w:val="16"/>
                <w:lang w:eastAsia="zh-CN"/>
              </w:rPr>
            </w:pPr>
            <w:r w:rsidRPr="001F17A6">
              <w:rPr>
                <w:i/>
                <w:noProof/>
                <w:kern w:val="2"/>
                <w:sz w:val="16"/>
                <w:szCs w:val="16"/>
                <w:lang w:eastAsia="zh-CN"/>
              </w:rPr>
              <w:t>Materials</w:t>
            </w:r>
          </w:p>
          <w:p w14:paraId="402268DE" w14:textId="77777777" w:rsidR="00B61812" w:rsidRPr="001F17A6" w:rsidRDefault="00340264" w:rsidP="00B61812">
            <w:pPr>
              <w:pStyle w:val="ListParagraph"/>
              <w:numPr>
                <w:ilvl w:val="0"/>
                <w:numId w:val="8"/>
              </w:numPr>
              <w:ind w:left="334" w:hanging="334"/>
              <w:rPr>
                <w:bCs/>
                <w:noProof/>
                <w:kern w:val="2"/>
                <w:sz w:val="16"/>
                <w:szCs w:val="16"/>
                <w:lang w:eastAsia="zh-CN"/>
              </w:rPr>
            </w:pPr>
            <w:r w:rsidRPr="001F17A6">
              <w:rPr>
                <w:bCs/>
                <w:noProof/>
                <w:kern w:val="2"/>
                <w:sz w:val="16"/>
                <w:szCs w:val="16"/>
                <w:lang w:eastAsia="zh-CN"/>
              </w:rPr>
              <w:t xml:space="preserve">Chapters </w:t>
            </w:r>
            <w:r w:rsidR="006D14B4" w:rsidRPr="001F17A6">
              <w:rPr>
                <w:bCs/>
                <w:noProof/>
                <w:kern w:val="2"/>
                <w:sz w:val="16"/>
                <w:szCs w:val="16"/>
                <w:lang w:eastAsia="zh-CN"/>
              </w:rPr>
              <w:t>3</w:t>
            </w:r>
            <w:r w:rsidRPr="001F17A6">
              <w:rPr>
                <w:bCs/>
                <w:noProof/>
                <w:kern w:val="2"/>
                <w:sz w:val="16"/>
                <w:szCs w:val="16"/>
                <w:lang w:eastAsia="zh-CN"/>
              </w:rPr>
              <w:t xml:space="preserve"> &amp; </w:t>
            </w:r>
            <w:r w:rsidR="00271492" w:rsidRPr="001F17A6">
              <w:rPr>
                <w:bCs/>
                <w:noProof/>
                <w:kern w:val="2"/>
                <w:sz w:val="16"/>
                <w:szCs w:val="16"/>
                <w:lang w:eastAsia="zh-CN"/>
              </w:rPr>
              <w:t>19</w:t>
            </w:r>
          </w:p>
          <w:p w14:paraId="2A3A7C73" w14:textId="77777777" w:rsidR="00B61812" w:rsidRPr="001F17A6" w:rsidRDefault="00340264" w:rsidP="00B61812">
            <w:pPr>
              <w:pStyle w:val="ListParagraph"/>
              <w:numPr>
                <w:ilvl w:val="0"/>
                <w:numId w:val="8"/>
              </w:numPr>
              <w:ind w:left="334" w:hanging="334"/>
              <w:rPr>
                <w:bCs/>
                <w:noProof/>
                <w:kern w:val="2"/>
                <w:sz w:val="16"/>
                <w:szCs w:val="16"/>
                <w:lang w:eastAsia="zh-CN"/>
              </w:rPr>
            </w:pPr>
            <w:r w:rsidRPr="001F17A6">
              <w:rPr>
                <w:noProof/>
                <w:kern w:val="2"/>
                <w:sz w:val="16"/>
                <w:szCs w:val="16"/>
                <w:lang w:eastAsia="zh-CN"/>
              </w:rPr>
              <w:t>PPT Supplement</w:t>
            </w:r>
            <w:r w:rsidR="00B61812" w:rsidRPr="001F17A6">
              <w:rPr>
                <w:noProof/>
                <w:kern w:val="2"/>
                <w:sz w:val="16"/>
                <w:szCs w:val="16"/>
                <w:lang w:eastAsia="zh-CN"/>
              </w:rPr>
              <w:t xml:space="preserve"> </w:t>
            </w:r>
          </w:p>
          <w:p w14:paraId="209E1AB2" w14:textId="6FACBDD0" w:rsidR="00B61812" w:rsidRPr="006954EB" w:rsidRDefault="00B61812" w:rsidP="00B61812">
            <w:pPr>
              <w:pStyle w:val="ListParagraph"/>
              <w:numPr>
                <w:ilvl w:val="0"/>
                <w:numId w:val="8"/>
              </w:numPr>
              <w:ind w:left="334" w:hanging="334"/>
              <w:rPr>
                <w:b/>
                <w:bCs/>
                <w:noProof/>
                <w:kern w:val="2"/>
                <w:sz w:val="16"/>
                <w:szCs w:val="16"/>
                <w:lang w:eastAsia="zh-CN"/>
              </w:rPr>
            </w:pPr>
            <w:r w:rsidRPr="001F17A6">
              <w:rPr>
                <w:noProof/>
                <w:kern w:val="2"/>
                <w:sz w:val="16"/>
                <w:szCs w:val="16"/>
                <w:lang w:eastAsia="zh-CN"/>
              </w:rPr>
              <w:t xml:space="preserve">HBS Case: “HubSpot and Motion AI: Chatbot-Enabled CRM,” #9-518-067 (Leaders: </w:t>
            </w:r>
            <w:r w:rsidRPr="00456ADF">
              <w:rPr>
                <w:b/>
                <w:bCs/>
                <w:noProof/>
                <w:kern w:val="2"/>
                <w:sz w:val="16"/>
                <w:szCs w:val="16"/>
                <w:lang w:eastAsia="zh-CN"/>
              </w:rPr>
              <w:t>Team</w:t>
            </w:r>
            <w:r w:rsidR="00712B32" w:rsidRPr="00456ADF">
              <w:rPr>
                <w:b/>
                <w:bCs/>
                <w:noProof/>
                <w:kern w:val="2"/>
                <w:sz w:val="16"/>
                <w:szCs w:val="16"/>
                <w:lang w:eastAsia="zh-CN"/>
              </w:rPr>
              <w:t>s</w:t>
            </w:r>
            <w:r w:rsidRPr="00456ADF">
              <w:rPr>
                <w:b/>
                <w:bCs/>
                <w:noProof/>
                <w:kern w:val="2"/>
                <w:sz w:val="16"/>
                <w:szCs w:val="16"/>
                <w:lang w:eastAsia="zh-CN"/>
              </w:rPr>
              <w:t xml:space="preserve"> </w:t>
            </w:r>
            <w:r w:rsidR="009158B0" w:rsidRPr="00456ADF">
              <w:rPr>
                <w:b/>
                <w:bCs/>
                <w:noProof/>
                <w:kern w:val="2"/>
                <w:sz w:val="16"/>
                <w:szCs w:val="16"/>
                <w:lang w:eastAsia="zh-CN"/>
              </w:rPr>
              <w:t>3</w:t>
            </w:r>
            <w:r w:rsidR="009158B0">
              <w:rPr>
                <w:b/>
                <w:bCs/>
                <w:noProof/>
                <w:kern w:val="2"/>
                <w:sz w:val="16"/>
                <w:szCs w:val="16"/>
                <w:lang w:eastAsia="zh-CN"/>
              </w:rPr>
              <w:t>,</w:t>
            </w:r>
            <w:r w:rsidRPr="006954EB">
              <w:rPr>
                <w:b/>
                <w:bCs/>
                <w:noProof/>
                <w:kern w:val="2"/>
                <w:sz w:val="16"/>
                <w:szCs w:val="16"/>
                <w:lang w:eastAsia="zh-CN"/>
              </w:rPr>
              <w:t>)</w:t>
            </w:r>
          </w:p>
          <w:p w14:paraId="1C5DC967" w14:textId="27F7FFB2" w:rsidR="00340264" w:rsidRPr="001F17A6" w:rsidRDefault="00340264" w:rsidP="00B61812">
            <w:pPr>
              <w:rPr>
                <w:noProof/>
                <w:kern w:val="2"/>
                <w:sz w:val="16"/>
                <w:szCs w:val="16"/>
                <w:lang w:eastAsia="zh-CN"/>
              </w:rPr>
            </w:pPr>
          </w:p>
          <w:p w14:paraId="5504438B" w14:textId="10D32422" w:rsidR="00340264" w:rsidRPr="001F17A6" w:rsidRDefault="00340264" w:rsidP="003F0BB6">
            <w:pPr>
              <w:pStyle w:val="ListParagraph"/>
              <w:numPr>
                <w:ilvl w:val="0"/>
                <w:numId w:val="8"/>
              </w:numPr>
              <w:ind w:left="334" w:hanging="334"/>
              <w:rPr>
                <w:sz w:val="16"/>
                <w:szCs w:val="16"/>
              </w:rPr>
            </w:pPr>
            <w:r w:rsidRPr="001F17A6">
              <w:rPr>
                <w:noProof/>
                <w:kern w:val="2"/>
                <w:sz w:val="16"/>
                <w:szCs w:val="16"/>
                <w:lang w:eastAsia="zh-CN"/>
              </w:rPr>
              <w:t xml:space="preserve">Case:  “Chick-fil-A:  Bird of a Different Feather,” #UV6843 </w:t>
            </w:r>
            <w:r w:rsidRPr="00456ADF">
              <w:rPr>
                <w:noProof/>
                <w:kern w:val="2"/>
                <w:sz w:val="16"/>
                <w:szCs w:val="16"/>
                <w:lang w:eastAsia="zh-CN"/>
              </w:rPr>
              <w:t>(</w:t>
            </w:r>
            <w:r w:rsidRPr="00456ADF">
              <w:rPr>
                <w:b/>
                <w:bCs/>
                <w:noProof/>
                <w:kern w:val="2"/>
                <w:sz w:val="16"/>
                <w:szCs w:val="16"/>
                <w:lang w:eastAsia="zh-CN"/>
              </w:rPr>
              <w:t>Team</w:t>
            </w:r>
            <w:r w:rsidR="00712B32" w:rsidRPr="00456ADF">
              <w:rPr>
                <w:b/>
                <w:bCs/>
                <w:noProof/>
                <w:kern w:val="2"/>
                <w:sz w:val="16"/>
                <w:szCs w:val="16"/>
                <w:lang w:eastAsia="zh-CN"/>
              </w:rPr>
              <w:t>s</w:t>
            </w:r>
            <w:r w:rsidRPr="00456ADF">
              <w:rPr>
                <w:b/>
                <w:bCs/>
                <w:noProof/>
                <w:kern w:val="2"/>
                <w:sz w:val="16"/>
                <w:szCs w:val="16"/>
                <w:lang w:eastAsia="zh-CN"/>
              </w:rPr>
              <w:t xml:space="preserve"> </w:t>
            </w:r>
            <w:r w:rsidR="009158B0" w:rsidRPr="00456ADF">
              <w:rPr>
                <w:b/>
                <w:bCs/>
                <w:noProof/>
                <w:kern w:val="2"/>
                <w:sz w:val="16"/>
                <w:szCs w:val="16"/>
                <w:lang w:eastAsia="zh-CN"/>
              </w:rPr>
              <w:t>4</w:t>
            </w:r>
            <w:r w:rsidRPr="00456ADF">
              <w:rPr>
                <w:b/>
                <w:bCs/>
                <w:noProof/>
                <w:kern w:val="2"/>
                <w:sz w:val="16"/>
                <w:szCs w:val="16"/>
                <w:lang w:eastAsia="zh-CN"/>
              </w:rPr>
              <w:t xml:space="preserve"> will lead</w:t>
            </w:r>
            <w:r w:rsidRPr="00456ADF">
              <w:rPr>
                <w:noProof/>
                <w:kern w:val="2"/>
                <w:sz w:val="16"/>
                <w:szCs w:val="16"/>
                <w:lang w:eastAsia="zh-CN"/>
              </w:rPr>
              <w:t>.)</w:t>
            </w:r>
          </w:p>
          <w:p w14:paraId="0F618490" w14:textId="22FBECA6" w:rsidR="000D3FDD" w:rsidRPr="001F17A6" w:rsidRDefault="000D3FDD" w:rsidP="000D3FDD">
            <w:pPr>
              <w:rPr>
                <w:sz w:val="16"/>
                <w:szCs w:val="16"/>
              </w:rPr>
            </w:pPr>
          </w:p>
        </w:tc>
        <w:tc>
          <w:tcPr>
            <w:tcW w:w="3780" w:type="dxa"/>
          </w:tcPr>
          <w:p w14:paraId="0C6AD3F4" w14:textId="77777777" w:rsidR="00340264" w:rsidRPr="001C4F32" w:rsidRDefault="00340264" w:rsidP="003B0780">
            <w:pPr>
              <w:ind w:right="-239"/>
              <w:rPr>
                <w:kern w:val="2"/>
                <w:sz w:val="16"/>
                <w:szCs w:val="16"/>
                <w:lang w:eastAsia="zh-CN"/>
              </w:rPr>
            </w:pPr>
            <w:r w:rsidRPr="001C4F32">
              <w:rPr>
                <w:b/>
                <w:noProof/>
                <w:color w:val="000000"/>
                <w:kern w:val="2"/>
                <w:sz w:val="16"/>
                <w:szCs w:val="16"/>
                <w:lang w:eastAsia="zh-CN"/>
              </w:rPr>
              <w:t>Optional Synchronous   session  1b</w:t>
            </w:r>
          </w:p>
          <w:p w14:paraId="7951E0B3" w14:textId="224F26A6" w:rsidR="00340264" w:rsidRPr="001C4F32" w:rsidRDefault="00D74FAF" w:rsidP="003B0780">
            <w:pPr>
              <w:ind w:right="-239"/>
              <w:rPr>
                <w:noProof/>
                <w:color w:val="000000"/>
                <w:kern w:val="2"/>
                <w:sz w:val="16"/>
                <w:szCs w:val="16"/>
                <w:lang w:eastAsia="zh-CN"/>
              </w:rPr>
            </w:pPr>
            <w:r>
              <w:rPr>
                <w:noProof/>
                <w:color w:val="000000"/>
                <w:kern w:val="2"/>
                <w:sz w:val="16"/>
                <w:szCs w:val="16"/>
                <w:lang w:eastAsia="zh-CN"/>
              </w:rPr>
              <w:t>Tuesday</w:t>
            </w:r>
            <w:r w:rsidR="00340264" w:rsidRPr="001C4F32">
              <w:rPr>
                <w:noProof/>
                <w:color w:val="000000"/>
                <w:kern w:val="2"/>
                <w:sz w:val="16"/>
                <w:szCs w:val="16"/>
                <w:lang w:eastAsia="zh-CN"/>
              </w:rPr>
              <w:t>,  </w:t>
            </w:r>
            <w:r>
              <w:rPr>
                <w:noProof/>
                <w:color w:val="000000"/>
                <w:kern w:val="2"/>
                <w:sz w:val="16"/>
                <w:szCs w:val="16"/>
                <w:lang w:eastAsia="zh-CN"/>
              </w:rPr>
              <w:t>2/8</w:t>
            </w:r>
            <w:r w:rsidR="00340264" w:rsidRPr="001C4F32">
              <w:rPr>
                <w:noProof/>
                <w:color w:val="000000"/>
                <w:kern w:val="2"/>
                <w:sz w:val="16"/>
                <w:szCs w:val="16"/>
                <w:lang w:eastAsia="zh-CN"/>
              </w:rPr>
              <w:t>,  7</w:t>
            </w:r>
            <w:r w:rsidR="00767A10">
              <w:rPr>
                <w:noProof/>
                <w:color w:val="000000"/>
                <w:kern w:val="2"/>
                <w:sz w:val="16"/>
                <w:szCs w:val="16"/>
                <w:lang w:eastAsia="zh-CN"/>
              </w:rPr>
              <w:t>:30</w:t>
            </w:r>
            <w:r w:rsidR="00340264" w:rsidRPr="001C4F32">
              <w:rPr>
                <w:noProof/>
                <w:color w:val="000000"/>
                <w:kern w:val="2"/>
                <w:sz w:val="16"/>
                <w:szCs w:val="16"/>
                <w:lang w:eastAsia="zh-CN"/>
              </w:rPr>
              <w:t>–8</w:t>
            </w:r>
            <w:r w:rsidR="00767A10">
              <w:rPr>
                <w:noProof/>
                <w:color w:val="000000"/>
                <w:kern w:val="2"/>
                <w:sz w:val="16"/>
                <w:szCs w:val="16"/>
                <w:lang w:eastAsia="zh-CN"/>
              </w:rPr>
              <w:t>:30</w:t>
            </w:r>
            <w:r w:rsidR="00147C23">
              <w:rPr>
                <w:noProof/>
                <w:color w:val="000000"/>
                <w:kern w:val="2"/>
                <w:sz w:val="16"/>
                <w:szCs w:val="16"/>
                <w:lang w:eastAsia="zh-CN"/>
              </w:rPr>
              <w:t xml:space="preserve"> </w:t>
            </w:r>
            <w:r w:rsidR="00340264" w:rsidRPr="001C4F32">
              <w:rPr>
                <w:noProof/>
                <w:color w:val="000000"/>
                <w:kern w:val="2"/>
                <w:sz w:val="16"/>
                <w:szCs w:val="16"/>
                <w:lang w:eastAsia="zh-CN"/>
              </w:rPr>
              <w:t>pm</w:t>
            </w:r>
          </w:p>
          <w:p w14:paraId="5526218C" w14:textId="77777777" w:rsidR="00340264" w:rsidRPr="001C4F32" w:rsidRDefault="00340264" w:rsidP="003B0780">
            <w:pPr>
              <w:ind w:right="-239"/>
              <w:rPr>
                <w:b/>
                <w:noProof/>
                <w:color w:val="000000"/>
                <w:kern w:val="2"/>
                <w:sz w:val="16"/>
                <w:szCs w:val="16"/>
                <w:lang w:eastAsia="zh-CN"/>
              </w:rPr>
            </w:pPr>
          </w:p>
          <w:p w14:paraId="26B2A1BE" w14:textId="4C6E9290" w:rsidR="00540E2C" w:rsidRPr="00777BA8" w:rsidRDefault="00540E2C" w:rsidP="003B0780">
            <w:pPr>
              <w:ind w:right="-239"/>
              <w:rPr>
                <w:sz w:val="16"/>
                <w:szCs w:val="16"/>
              </w:rPr>
            </w:pPr>
            <w:r w:rsidRPr="00777BA8">
              <w:rPr>
                <w:b/>
                <w:noProof/>
                <w:color w:val="000000"/>
                <w:sz w:val="16"/>
                <w:szCs w:val="16"/>
              </w:rPr>
              <w:t xml:space="preserve">Knowledge Check </w:t>
            </w:r>
            <w:r w:rsidRPr="00777BA8">
              <w:rPr>
                <w:noProof/>
                <w:color w:val="000000"/>
                <w:sz w:val="16"/>
                <w:szCs w:val="16"/>
              </w:rPr>
              <w:t xml:space="preserve">due by </w:t>
            </w:r>
            <w:r>
              <w:rPr>
                <w:noProof/>
                <w:color w:val="000000"/>
                <w:sz w:val="16"/>
                <w:szCs w:val="16"/>
              </w:rPr>
              <w:t>Sunday</w:t>
            </w:r>
            <w:r w:rsidRPr="00777BA8">
              <w:rPr>
                <w:noProof/>
                <w:color w:val="000000"/>
                <w:sz w:val="16"/>
                <w:szCs w:val="16"/>
              </w:rPr>
              <w:t xml:space="preserve">, </w:t>
            </w:r>
            <w:r w:rsidR="00D74FAF">
              <w:rPr>
                <w:noProof/>
                <w:color w:val="000000"/>
                <w:sz w:val="16"/>
                <w:szCs w:val="16"/>
              </w:rPr>
              <w:t>2/13</w:t>
            </w:r>
            <w:r w:rsidRPr="00777BA8">
              <w:rPr>
                <w:noProof/>
                <w:color w:val="000000"/>
                <w:sz w:val="16"/>
                <w:szCs w:val="16"/>
              </w:rPr>
              <w:t xml:space="preserve"> 11:59</w:t>
            </w:r>
            <w:r w:rsidR="00871D36">
              <w:rPr>
                <w:noProof/>
                <w:color w:val="000000"/>
                <w:sz w:val="16"/>
                <w:szCs w:val="16"/>
              </w:rPr>
              <w:t>p</w:t>
            </w:r>
            <w:r w:rsidRPr="00777BA8">
              <w:rPr>
                <w:noProof/>
                <w:color w:val="000000"/>
                <w:sz w:val="16"/>
                <w:szCs w:val="16"/>
              </w:rPr>
              <w:t>m</w:t>
            </w:r>
          </w:p>
          <w:p w14:paraId="397FCDCA" w14:textId="2DF3C30D" w:rsidR="00340264" w:rsidRPr="001C4F32" w:rsidRDefault="00540E2C" w:rsidP="003B0780">
            <w:pPr>
              <w:ind w:right="-239"/>
              <w:rPr>
                <w:kern w:val="2"/>
                <w:sz w:val="16"/>
                <w:szCs w:val="16"/>
                <w:lang w:eastAsia="zh-CN"/>
              </w:rPr>
            </w:pPr>
            <w:r w:rsidRPr="001C4F32">
              <w:rPr>
                <w:kern w:val="2"/>
                <w:sz w:val="16"/>
                <w:szCs w:val="16"/>
                <w:lang w:eastAsia="zh-CN"/>
              </w:rPr>
              <w:t xml:space="preserve"> </w:t>
            </w:r>
          </w:p>
          <w:p w14:paraId="54CDE013" w14:textId="4AC07F20" w:rsidR="00340264" w:rsidRPr="00BF27D4" w:rsidRDefault="00340264" w:rsidP="003B0780">
            <w:pPr>
              <w:ind w:right="-239"/>
              <w:rPr>
                <w:kern w:val="2"/>
                <w:sz w:val="16"/>
                <w:szCs w:val="16"/>
                <w:lang w:eastAsia="zh-CN"/>
              </w:rPr>
            </w:pPr>
            <w:r w:rsidRPr="001C4F32">
              <w:rPr>
                <w:b/>
                <w:noProof/>
                <w:color w:val="000000"/>
                <w:kern w:val="2"/>
                <w:sz w:val="16"/>
                <w:szCs w:val="16"/>
                <w:lang w:eastAsia="zh-CN"/>
              </w:rPr>
              <w:t>Case  discussion  post  </w:t>
            </w:r>
            <w:r w:rsidRPr="001C4F32">
              <w:rPr>
                <w:noProof/>
                <w:color w:val="000000"/>
                <w:kern w:val="2"/>
                <w:sz w:val="16"/>
                <w:szCs w:val="16"/>
                <w:lang w:eastAsia="zh-CN"/>
              </w:rPr>
              <w:t> due  </w:t>
            </w:r>
            <w:r w:rsidR="00CF0FCE">
              <w:rPr>
                <w:noProof/>
                <w:color w:val="000000"/>
                <w:kern w:val="2"/>
                <w:sz w:val="16"/>
                <w:szCs w:val="16"/>
                <w:lang w:eastAsia="zh-CN"/>
              </w:rPr>
              <w:t xml:space="preserve">by Sunday, </w:t>
            </w:r>
            <w:r w:rsidR="00D74FAF">
              <w:rPr>
                <w:noProof/>
                <w:color w:val="000000"/>
                <w:kern w:val="2"/>
                <w:sz w:val="16"/>
                <w:szCs w:val="16"/>
                <w:lang w:eastAsia="zh-CN"/>
              </w:rPr>
              <w:t>2/13</w:t>
            </w:r>
            <w:r w:rsidRPr="001C4F32">
              <w:rPr>
                <w:noProof/>
                <w:color w:val="000000"/>
                <w:kern w:val="2"/>
                <w:sz w:val="16"/>
                <w:szCs w:val="16"/>
                <w:lang w:eastAsia="zh-CN"/>
              </w:rPr>
              <w:t>,  11:59</w:t>
            </w:r>
            <w:r w:rsidR="00147C23">
              <w:rPr>
                <w:noProof/>
                <w:color w:val="000000"/>
                <w:kern w:val="2"/>
                <w:sz w:val="16"/>
                <w:szCs w:val="16"/>
                <w:lang w:eastAsia="zh-CN"/>
              </w:rPr>
              <w:t xml:space="preserve"> </w:t>
            </w:r>
            <w:r w:rsidRPr="001C4F32">
              <w:rPr>
                <w:noProof/>
                <w:color w:val="000000"/>
                <w:kern w:val="2"/>
                <w:sz w:val="16"/>
                <w:szCs w:val="16"/>
                <w:lang w:eastAsia="zh-CN"/>
              </w:rPr>
              <w:t>pm</w:t>
            </w:r>
          </w:p>
          <w:p w14:paraId="73DAF7C3" w14:textId="77777777" w:rsidR="00CF0FCE" w:rsidRPr="001C4F32" w:rsidRDefault="00CF0FCE" w:rsidP="003B0780">
            <w:pPr>
              <w:ind w:right="-239"/>
              <w:rPr>
                <w:kern w:val="2"/>
                <w:sz w:val="16"/>
                <w:szCs w:val="16"/>
                <w:lang w:eastAsia="zh-CN"/>
              </w:rPr>
            </w:pPr>
          </w:p>
          <w:p w14:paraId="791A1789" w14:textId="1190FC6D" w:rsidR="00340264" w:rsidRPr="001C4F32" w:rsidRDefault="00340264" w:rsidP="003B0780">
            <w:pPr>
              <w:ind w:right="-239"/>
              <w:rPr>
                <w:kern w:val="2"/>
                <w:sz w:val="16"/>
                <w:szCs w:val="16"/>
                <w:lang w:eastAsia="zh-CN"/>
              </w:rPr>
            </w:pPr>
            <w:r w:rsidRPr="001C4F32">
              <w:rPr>
                <w:b/>
                <w:noProof/>
                <w:color w:val="000000"/>
                <w:kern w:val="2"/>
                <w:sz w:val="16"/>
                <w:szCs w:val="16"/>
                <w:lang w:eastAsia="zh-CN"/>
              </w:rPr>
              <w:t>One-page  </w:t>
            </w:r>
            <w:r w:rsidR="00BF27D4">
              <w:rPr>
                <w:b/>
                <w:noProof/>
                <w:color w:val="000000"/>
                <w:kern w:val="2"/>
                <w:sz w:val="16"/>
                <w:szCs w:val="16"/>
                <w:lang w:eastAsia="zh-CN"/>
              </w:rPr>
              <w:t>SWOT analysis</w:t>
            </w:r>
            <w:r w:rsidRPr="001C4F32">
              <w:rPr>
                <w:noProof/>
                <w:color w:val="000000"/>
                <w:kern w:val="2"/>
                <w:sz w:val="16"/>
                <w:szCs w:val="16"/>
                <w:lang w:eastAsia="zh-CN"/>
              </w:rPr>
              <w:t>  due  by</w:t>
            </w:r>
          </w:p>
          <w:p w14:paraId="2B275125" w14:textId="41117B66" w:rsidR="000D3FDD" w:rsidRPr="00777BA8" w:rsidRDefault="00340264" w:rsidP="003B0780">
            <w:pPr>
              <w:rPr>
                <w:color w:val="FF0000"/>
                <w:sz w:val="16"/>
                <w:szCs w:val="16"/>
              </w:rPr>
            </w:pPr>
            <w:r w:rsidRPr="001C4F32">
              <w:rPr>
                <w:noProof/>
                <w:color w:val="000000"/>
                <w:kern w:val="2"/>
                <w:sz w:val="16"/>
                <w:szCs w:val="16"/>
                <w:lang w:eastAsia="zh-CN"/>
              </w:rPr>
              <w:t>Sunday,  </w:t>
            </w:r>
            <w:r w:rsidR="00D74FAF">
              <w:rPr>
                <w:noProof/>
                <w:color w:val="000000"/>
                <w:kern w:val="2"/>
                <w:sz w:val="16"/>
                <w:szCs w:val="16"/>
                <w:lang w:eastAsia="zh-CN"/>
              </w:rPr>
              <w:t>2/13</w:t>
            </w:r>
            <w:r w:rsidRPr="001C4F32">
              <w:rPr>
                <w:noProof/>
                <w:color w:val="000000"/>
                <w:kern w:val="2"/>
                <w:sz w:val="16"/>
                <w:szCs w:val="16"/>
                <w:lang w:eastAsia="zh-CN"/>
              </w:rPr>
              <w:t>,  11:59</w:t>
            </w:r>
            <w:r w:rsidR="00147C23">
              <w:rPr>
                <w:noProof/>
                <w:color w:val="000000"/>
                <w:kern w:val="2"/>
                <w:sz w:val="16"/>
                <w:szCs w:val="16"/>
                <w:lang w:eastAsia="zh-CN"/>
              </w:rPr>
              <w:t xml:space="preserve"> </w:t>
            </w:r>
            <w:r w:rsidRPr="001C4F32">
              <w:rPr>
                <w:noProof/>
                <w:color w:val="000000"/>
                <w:kern w:val="2"/>
                <w:sz w:val="16"/>
                <w:szCs w:val="16"/>
                <w:lang w:eastAsia="zh-CN"/>
              </w:rPr>
              <w:t>pm</w:t>
            </w:r>
          </w:p>
        </w:tc>
      </w:tr>
      <w:tr w:rsidR="000D3FDD" w:rsidRPr="00777BA8" w14:paraId="37243755" w14:textId="77777777" w:rsidTr="00871D36">
        <w:trPr>
          <w:cantSplit/>
          <w:tblHeader/>
        </w:trPr>
        <w:tc>
          <w:tcPr>
            <w:tcW w:w="1260" w:type="dxa"/>
          </w:tcPr>
          <w:p w14:paraId="1F71656C" w14:textId="226B3B38" w:rsidR="000D3FDD" w:rsidRPr="00777BA8" w:rsidRDefault="000D3FDD" w:rsidP="000D3FDD">
            <w:pPr>
              <w:jc w:val="center"/>
              <w:rPr>
                <w:sz w:val="16"/>
                <w:szCs w:val="16"/>
              </w:rPr>
            </w:pPr>
            <w:r w:rsidRPr="00777BA8">
              <w:rPr>
                <w:sz w:val="16"/>
                <w:szCs w:val="16"/>
              </w:rPr>
              <w:t>4</w:t>
            </w:r>
          </w:p>
          <w:p w14:paraId="00E08352" w14:textId="48DC0D71" w:rsidR="000D3FDD" w:rsidRPr="00777BA8" w:rsidRDefault="00BA135E" w:rsidP="000D3FDD">
            <w:pPr>
              <w:jc w:val="center"/>
              <w:rPr>
                <w:sz w:val="16"/>
                <w:szCs w:val="16"/>
              </w:rPr>
            </w:pPr>
            <w:r>
              <w:rPr>
                <w:sz w:val="16"/>
                <w:szCs w:val="16"/>
              </w:rPr>
              <w:t>2/14 – 2/20/22</w:t>
            </w:r>
          </w:p>
        </w:tc>
        <w:tc>
          <w:tcPr>
            <w:tcW w:w="1980" w:type="dxa"/>
            <w:tcBorders>
              <w:top w:val="single" w:sz="6" w:space="0" w:color="000000"/>
              <w:left w:val="single" w:sz="6" w:space="0" w:color="000000"/>
              <w:bottom w:val="single" w:sz="6" w:space="0" w:color="000000"/>
              <w:right w:val="single" w:sz="6" w:space="0" w:color="000000"/>
            </w:tcBorders>
          </w:tcPr>
          <w:p w14:paraId="5D1AE8C3" w14:textId="266824B5" w:rsidR="000D3FDD" w:rsidRPr="00777BA8" w:rsidRDefault="000D3FDD" w:rsidP="009F61FA">
            <w:pPr>
              <w:ind w:right="-239"/>
              <w:rPr>
                <w:kern w:val="2"/>
                <w:sz w:val="16"/>
                <w:szCs w:val="16"/>
                <w:lang w:eastAsia="zh-CN"/>
              </w:rPr>
            </w:pPr>
            <w:r w:rsidRPr="00777BA8">
              <w:rPr>
                <w:noProof/>
                <w:color w:val="000000"/>
                <w:kern w:val="2"/>
                <w:sz w:val="16"/>
                <w:szCs w:val="16"/>
                <w:lang w:eastAsia="zh-CN"/>
              </w:rPr>
              <w:t>STP</w:t>
            </w:r>
            <w:r w:rsidR="009F61FA">
              <w:rPr>
                <w:noProof/>
                <w:color w:val="000000"/>
                <w:kern w:val="2"/>
                <w:sz w:val="16"/>
                <w:szCs w:val="16"/>
                <w:lang w:eastAsia="zh-CN"/>
              </w:rPr>
              <w:br/>
            </w:r>
          </w:p>
          <w:p w14:paraId="6C60707B" w14:textId="77777777" w:rsidR="000D3FDD" w:rsidRPr="00777BA8" w:rsidRDefault="000D3FDD" w:rsidP="009F61FA">
            <w:pPr>
              <w:ind w:right="-239"/>
              <w:rPr>
                <w:kern w:val="2"/>
                <w:sz w:val="16"/>
                <w:szCs w:val="16"/>
                <w:lang w:eastAsia="zh-CN"/>
              </w:rPr>
            </w:pPr>
            <w:r w:rsidRPr="00777BA8">
              <w:rPr>
                <w:noProof/>
                <w:color w:val="000000"/>
                <w:kern w:val="2"/>
                <w:sz w:val="16"/>
                <w:szCs w:val="16"/>
                <w:lang w:eastAsia="zh-CN"/>
              </w:rPr>
              <w:t>Major  topics:</w:t>
            </w:r>
          </w:p>
          <w:p w14:paraId="4AC81140" w14:textId="77777777" w:rsidR="000D3FDD" w:rsidRPr="00777BA8" w:rsidRDefault="000D3FDD" w:rsidP="009F61FA">
            <w:pPr>
              <w:ind w:right="-239"/>
              <w:rPr>
                <w:kern w:val="2"/>
                <w:sz w:val="16"/>
                <w:szCs w:val="16"/>
                <w:lang w:eastAsia="zh-CN"/>
              </w:rPr>
            </w:pPr>
            <w:r w:rsidRPr="00777BA8">
              <w:rPr>
                <w:noProof/>
                <w:color w:val="000000"/>
                <w:kern w:val="2"/>
                <w:sz w:val="16"/>
                <w:szCs w:val="16"/>
                <w:lang w:eastAsia="zh-CN"/>
              </w:rPr>
              <w:t>Segmentation,</w:t>
            </w:r>
          </w:p>
          <w:p w14:paraId="784A93BF" w14:textId="77777777" w:rsidR="000D3FDD" w:rsidRPr="00777BA8" w:rsidRDefault="000D3FDD" w:rsidP="009F61FA">
            <w:pPr>
              <w:ind w:right="-239"/>
              <w:rPr>
                <w:kern w:val="2"/>
                <w:sz w:val="16"/>
                <w:szCs w:val="16"/>
                <w:lang w:eastAsia="zh-CN"/>
              </w:rPr>
            </w:pPr>
            <w:r w:rsidRPr="00777BA8">
              <w:rPr>
                <w:noProof/>
                <w:color w:val="000000"/>
                <w:kern w:val="2"/>
                <w:sz w:val="16"/>
                <w:szCs w:val="16"/>
                <w:lang w:eastAsia="zh-CN"/>
              </w:rPr>
              <w:t>targeting,  and</w:t>
            </w:r>
          </w:p>
          <w:p w14:paraId="53BA28C7" w14:textId="6012FBDF" w:rsidR="000D3FDD" w:rsidRPr="00777BA8" w:rsidRDefault="000D3FDD" w:rsidP="009F61FA">
            <w:pPr>
              <w:rPr>
                <w:sz w:val="16"/>
                <w:szCs w:val="16"/>
              </w:rPr>
            </w:pPr>
            <w:r w:rsidRPr="00777BA8">
              <w:rPr>
                <w:noProof/>
                <w:color w:val="000000"/>
                <w:kern w:val="2"/>
                <w:sz w:val="16"/>
                <w:szCs w:val="16"/>
                <w:lang w:eastAsia="zh-CN"/>
              </w:rPr>
              <w:t>positioning</w:t>
            </w:r>
          </w:p>
        </w:tc>
        <w:tc>
          <w:tcPr>
            <w:tcW w:w="4320" w:type="dxa"/>
          </w:tcPr>
          <w:p w14:paraId="0CB2E55C" w14:textId="77777777" w:rsidR="00340264" w:rsidRPr="001F17A6" w:rsidRDefault="00340264" w:rsidP="00340264">
            <w:pPr>
              <w:rPr>
                <w:i/>
                <w:noProof/>
                <w:kern w:val="2"/>
                <w:sz w:val="16"/>
                <w:szCs w:val="16"/>
                <w:lang w:eastAsia="zh-CN"/>
              </w:rPr>
            </w:pPr>
            <w:r w:rsidRPr="001F17A6">
              <w:rPr>
                <w:i/>
                <w:noProof/>
                <w:kern w:val="2"/>
                <w:sz w:val="16"/>
                <w:szCs w:val="16"/>
                <w:lang w:eastAsia="zh-CN"/>
              </w:rPr>
              <w:t>Discussions</w:t>
            </w:r>
          </w:p>
          <w:p w14:paraId="4615A0EF" w14:textId="77777777" w:rsidR="00340264" w:rsidRPr="001F17A6" w:rsidRDefault="00340264" w:rsidP="003F0BB6">
            <w:pPr>
              <w:pStyle w:val="ListParagraph"/>
              <w:numPr>
                <w:ilvl w:val="0"/>
                <w:numId w:val="9"/>
              </w:numPr>
              <w:rPr>
                <w:noProof/>
                <w:kern w:val="2"/>
                <w:sz w:val="16"/>
                <w:szCs w:val="16"/>
                <w:lang w:eastAsia="zh-CN"/>
              </w:rPr>
            </w:pPr>
            <w:r w:rsidRPr="001F17A6">
              <w:rPr>
                <w:noProof/>
                <w:kern w:val="2"/>
                <w:sz w:val="16"/>
                <w:szCs w:val="16"/>
                <w:lang w:eastAsia="zh-CN"/>
              </w:rPr>
              <w:t>Case discussion Post:</w:t>
            </w:r>
          </w:p>
          <w:p w14:paraId="46CBD89A" w14:textId="302E0462" w:rsidR="00340264" w:rsidRPr="001F17A6" w:rsidRDefault="00340264" w:rsidP="00340264">
            <w:pPr>
              <w:pStyle w:val="ListParagraph"/>
              <w:ind w:left="360"/>
              <w:rPr>
                <w:noProof/>
                <w:kern w:val="2"/>
                <w:sz w:val="16"/>
                <w:szCs w:val="16"/>
                <w:lang w:eastAsia="zh-CN"/>
              </w:rPr>
            </w:pPr>
            <w:r w:rsidRPr="001F17A6">
              <w:rPr>
                <w:noProof/>
                <w:kern w:val="2"/>
                <w:sz w:val="16"/>
                <w:szCs w:val="16"/>
                <w:lang w:eastAsia="zh-CN"/>
              </w:rPr>
              <w:t xml:space="preserve">-case presenters post questions and initial responses by Thursday, </w:t>
            </w:r>
            <w:r w:rsidR="0097755A">
              <w:rPr>
                <w:noProof/>
                <w:kern w:val="2"/>
                <w:sz w:val="16"/>
                <w:szCs w:val="16"/>
                <w:lang w:eastAsia="zh-CN"/>
              </w:rPr>
              <w:t>2/17</w:t>
            </w:r>
            <w:r w:rsidRPr="001F17A6">
              <w:rPr>
                <w:noProof/>
                <w:kern w:val="2"/>
                <w:sz w:val="16"/>
                <w:szCs w:val="16"/>
                <w:lang w:eastAsia="zh-CN"/>
              </w:rPr>
              <w:t>, 11:59</w:t>
            </w:r>
            <w:r w:rsidR="00147C23" w:rsidRPr="001F17A6">
              <w:rPr>
                <w:noProof/>
                <w:kern w:val="2"/>
                <w:sz w:val="16"/>
                <w:szCs w:val="16"/>
                <w:lang w:eastAsia="zh-CN"/>
              </w:rPr>
              <w:t xml:space="preserve"> </w:t>
            </w:r>
            <w:r w:rsidRPr="001F17A6">
              <w:rPr>
                <w:noProof/>
                <w:kern w:val="2"/>
                <w:sz w:val="16"/>
                <w:szCs w:val="16"/>
                <w:lang w:eastAsia="zh-CN"/>
              </w:rPr>
              <w:t xml:space="preserve">pm.  Thread summary posted by Sunday, </w:t>
            </w:r>
            <w:r w:rsidR="0097755A">
              <w:rPr>
                <w:noProof/>
                <w:kern w:val="2"/>
                <w:sz w:val="16"/>
                <w:szCs w:val="16"/>
                <w:lang w:eastAsia="zh-CN"/>
              </w:rPr>
              <w:t>2/20</w:t>
            </w:r>
            <w:r w:rsidRPr="001F17A6">
              <w:rPr>
                <w:noProof/>
                <w:kern w:val="2"/>
                <w:sz w:val="16"/>
                <w:szCs w:val="16"/>
                <w:lang w:eastAsia="zh-CN"/>
              </w:rPr>
              <w:t>, 11:59</w:t>
            </w:r>
            <w:r w:rsidR="00147C23" w:rsidRPr="001F17A6">
              <w:rPr>
                <w:noProof/>
                <w:kern w:val="2"/>
                <w:sz w:val="16"/>
                <w:szCs w:val="16"/>
                <w:lang w:eastAsia="zh-CN"/>
              </w:rPr>
              <w:t xml:space="preserve"> </w:t>
            </w:r>
            <w:r w:rsidRPr="001F17A6">
              <w:rPr>
                <w:noProof/>
                <w:kern w:val="2"/>
                <w:sz w:val="16"/>
                <w:szCs w:val="16"/>
                <w:lang w:eastAsia="zh-CN"/>
              </w:rPr>
              <w:t>pm.</w:t>
            </w:r>
          </w:p>
          <w:p w14:paraId="15415561" w14:textId="22015692" w:rsidR="00340264" w:rsidRPr="001F17A6" w:rsidRDefault="00340264" w:rsidP="00340264">
            <w:pPr>
              <w:pStyle w:val="ListParagraph"/>
              <w:ind w:left="360"/>
              <w:rPr>
                <w:rFonts w:cs="Arial"/>
                <w:noProof/>
                <w:kern w:val="2"/>
                <w:sz w:val="16"/>
                <w:szCs w:val="16"/>
                <w:lang w:eastAsia="zh-CN"/>
              </w:rPr>
            </w:pPr>
            <w:r w:rsidRPr="001F17A6">
              <w:rPr>
                <w:noProof/>
                <w:kern w:val="2"/>
                <w:sz w:val="16"/>
                <w:szCs w:val="16"/>
                <w:lang w:eastAsia="zh-CN"/>
              </w:rPr>
              <w:t xml:space="preserve">-all students (non-case presenters) post responses by </w:t>
            </w:r>
            <w:r w:rsidR="00CF0FCE" w:rsidRPr="001F17A6">
              <w:rPr>
                <w:noProof/>
                <w:kern w:val="2"/>
                <w:sz w:val="16"/>
                <w:szCs w:val="16"/>
                <w:lang w:eastAsia="zh-CN"/>
              </w:rPr>
              <w:t xml:space="preserve">Sunday </w:t>
            </w:r>
            <w:r w:rsidR="0097755A">
              <w:rPr>
                <w:noProof/>
                <w:kern w:val="2"/>
                <w:sz w:val="16"/>
                <w:szCs w:val="16"/>
                <w:lang w:eastAsia="zh-CN"/>
              </w:rPr>
              <w:t>2/20</w:t>
            </w:r>
            <w:r w:rsidRPr="001F17A6">
              <w:rPr>
                <w:noProof/>
                <w:kern w:val="2"/>
                <w:sz w:val="16"/>
                <w:szCs w:val="16"/>
                <w:lang w:eastAsia="zh-CN"/>
              </w:rPr>
              <w:t>, 11:59</w:t>
            </w:r>
            <w:r w:rsidR="00147C23" w:rsidRPr="001F17A6">
              <w:rPr>
                <w:noProof/>
                <w:kern w:val="2"/>
                <w:sz w:val="16"/>
                <w:szCs w:val="16"/>
                <w:lang w:eastAsia="zh-CN"/>
              </w:rPr>
              <w:t xml:space="preserve"> </w:t>
            </w:r>
            <w:r w:rsidRPr="001F17A6">
              <w:rPr>
                <w:noProof/>
                <w:kern w:val="2"/>
                <w:sz w:val="16"/>
                <w:szCs w:val="16"/>
                <w:lang w:eastAsia="zh-CN"/>
              </w:rPr>
              <w:t>pm.</w:t>
            </w:r>
          </w:p>
          <w:p w14:paraId="560D46A2" w14:textId="77777777" w:rsidR="00340264" w:rsidRPr="001F17A6" w:rsidRDefault="00340264" w:rsidP="00340264">
            <w:pPr>
              <w:rPr>
                <w:noProof/>
                <w:kern w:val="2"/>
                <w:sz w:val="16"/>
                <w:szCs w:val="16"/>
                <w:lang w:eastAsia="zh-CN"/>
              </w:rPr>
            </w:pPr>
          </w:p>
          <w:p w14:paraId="565BA41E" w14:textId="77777777" w:rsidR="00340264" w:rsidRPr="001F17A6" w:rsidRDefault="00340264" w:rsidP="00340264">
            <w:pPr>
              <w:rPr>
                <w:i/>
                <w:noProof/>
                <w:kern w:val="2"/>
                <w:sz w:val="16"/>
                <w:szCs w:val="16"/>
                <w:lang w:eastAsia="zh-CN"/>
              </w:rPr>
            </w:pPr>
            <w:r w:rsidRPr="001F17A6">
              <w:rPr>
                <w:i/>
                <w:noProof/>
                <w:kern w:val="2"/>
                <w:sz w:val="16"/>
                <w:szCs w:val="16"/>
                <w:lang w:eastAsia="zh-CN"/>
              </w:rPr>
              <w:t>Materials</w:t>
            </w:r>
          </w:p>
          <w:p w14:paraId="14B408FD" w14:textId="2D759CCD" w:rsidR="00340264" w:rsidRPr="001F17A6" w:rsidRDefault="00340264" w:rsidP="003F0BB6">
            <w:pPr>
              <w:pStyle w:val="ListParagraph"/>
              <w:numPr>
                <w:ilvl w:val="0"/>
                <w:numId w:val="8"/>
              </w:numPr>
              <w:ind w:left="334" w:hanging="334"/>
              <w:rPr>
                <w:bCs/>
                <w:noProof/>
                <w:kern w:val="2"/>
                <w:sz w:val="16"/>
                <w:szCs w:val="16"/>
                <w:lang w:eastAsia="zh-CN"/>
              </w:rPr>
            </w:pPr>
            <w:r w:rsidRPr="001F17A6">
              <w:rPr>
                <w:bCs/>
                <w:noProof/>
                <w:kern w:val="2"/>
                <w:sz w:val="16"/>
                <w:szCs w:val="16"/>
                <w:lang w:eastAsia="zh-CN"/>
              </w:rPr>
              <w:t xml:space="preserve">Chapters </w:t>
            </w:r>
            <w:r w:rsidR="006D14B4" w:rsidRPr="001F17A6">
              <w:rPr>
                <w:bCs/>
                <w:noProof/>
                <w:kern w:val="2"/>
                <w:sz w:val="16"/>
                <w:szCs w:val="16"/>
                <w:lang w:eastAsia="zh-CN"/>
              </w:rPr>
              <w:t>6 &amp; 7</w:t>
            </w:r>
          </w:p>
          <w:p w14:paraId="59C98F93" w14:textId="77777777" w:rsidR="00340264" w:rsidRPr="001F17A6" w:rsidRDefault="00340264" w:rsidP="003F0BB6">
            <w:pPr>
              <w:pStyle w:val="ListParagraph"/>
              <w:numPr>
                <w:ilvl w:val="0"/>
                <w:numId w:val="8"/>
              </w:numPr>
              <w:ind w:left="334" w:hanging="334"/>
              <w:rPr>
                <w:noProof/>
                <w:kern w:val="2"/>
                <w:sz w:val="16"/>
                <w:szCs w:val="16"/>
                <w:lang w:eastAsia="zh-CN"/>
              </w:rPr>
            </w:pPr>
            <w:r w:rsidRPr="001F17A6">
              <w:rPr>
                <w:noProof/>
                <w:kern w:val="2"/>
                <w:sz w:val="16"/>
                <w:szCs w:val="16"/>
                <w:lang w:eastAsia="zh-CN"/>
              </w:rPr>
              <w:t>PPT Supplement</w:t>
            </w:r>
          </w:p>
          <w:p w14:paraId="2495E70D" w14:textId="0B315663" w:rsidR="00340264" w:rsidRPr="009F5029" w:rsidRDefault="00340264" w:rsidP="009F5029">
            <w:pPr>
              <w:pStyle w:val="ListParagraph"/>
              <w:numPr>
                <w:ilvl w:val="0"/>
                <w:numId w:val="8"/>
              </w:numPr>
              <w:ind w:left="334" w:hanging="334"/>
              <w:rPr>
                <w:noProof/>
                <w:kern w:val="2"/>
                <w:sz w:val="16"/>
                <w:szCs w:val="16"/>
                <w:lang w:eastAsia="zh-CN"/>
              </w:rPr>
            </w:pPr>
            <w:r w:rsidRPr="001F17A6">
              <w:rPr>
                <w:noProof/>
                <w:kern w:val="2"/>
                <w:sz w:val="16"/>
                <w:szCs w:val="16"/>
                <w:lang w:eastAsia="zh-CN"/>
              </w:rPr>
              <w:t>HBS Case</w:t>
            </w:r>
            <w:r w:rsidR="009F5029">
              <w:rPr>
                <w:noProof/>
                <w:kern w:val="2"/>
                <w:sz w:val="16"/>
                <w:szCs w:val="16"/>
                <w:lang w:eastAsia="zh-CN"/>
              </w:rPr>
              <w:t xml:space="preserve">: </w:t>
            </w:r>
            <w:r w:rsidR="009F5029" w:rsidRPr="009F5029">
              <w:rPr>
                <w:noProof/>
                <w:kern w:val="2"/>
                <w:sz w:val="16"/>
                <w:szCs w:val="16"/>
                <w:lang w:eastAsia="zh-CN"/>
              </w:rPr>
              <w:t>“Drinkworks: Home Bar By Keurig,” #8-521-010</w:t>
            </w:r>
            <w:r w:rsidR="009F5029">
              <w:rPr>
                <w:noProof/>
                <w:kern w:val="2"/>
                <w:sz w:val="16"/>
                <w:szCs w:val="16"/>
                <w:lang w:eastAsia="zh-CN"/>
              </w:rPr>
              <w:t xml:space="preserve"> </w:t>
            </w:r>
            <w:r w:rsidRPr="009F5029">
              <w:rPr>
                <w:noProof/>
                <w:kern w:val="2"/>
                <w:sz w:val="16"/>
                <w:szCs w:val="16"/>
                <w:lang w:eastAsia="zh-CN"/>
              </w:rPr>
              <w:t xml:space="preserve"> </w:t>
            </w:r>
            <w:r w:rsidRPr="00456ADF">
              <w:rPr>
                <w:noProof/>
                <w:kern w:val="2"/>
                <w:sz w:val="16"/>
                <w:szCs w:val="16"/>
                <w:lang w:eastAsia="zh-CN"/>
              </w:rPr>
              <w:t>(</w:t>
            </w:r>
            <w:r w:rsidR="00CF608C" w:rsidRPr="00456ADF">
              <w:rPr>
                <w:b/>
                <w:bCs/>
                <w:noProof/>
                <w:color w:val="000000" w:themeColor="text1"/>
                <w:kern w:val="2"/>
                <w:sz w:val="16"/>
                <w:szCs w:val="16"/>
                <w:lang w:eastAsia="zh-CN"/>
              </w:rPr>
              <w:t>Team</w:t>
            </w:r>
            <w:r w:rsidR="00712B32" w:rsidRPr="00456ADF">
              <w:rPr>
                <w:b/>
                <w:bCs/>
                <w:noProof/>
                <w:color w:val="000000" w:themeColor="text1"/>
                <w:kern w:val="2"/>
                <w:sz w:val="16"/>
                <w:szCs w:val="16"/>
                <w:lang w:eastAsia="zh-CN"/>
              </w:rPr>
              <w:t>s</w:t>
            </w:r>
            <w:r w:rsidR="00CF608C" w:rsidRPr="00456ADF">
              <w:rPr>
                <w:b/>
                <w:bCs/>
                <w:noProof/>
                <w:color w:val="000000" w:themeColor="text1"/>
                <w:kern w:val="2"/>
                <w:sz w:val="16"/>
                <w:szCs w:val="16"/>
                <w:lang w:eastAsia="zh-CN"/>
              </w:rPr>
              <w:t xml:space="preserve"> </w:t>
            </w:r>
            <w:r w:rsidR="009158B0" w:rsidRPr="00456ADF">
              <w:rPr>
                <w:b/>
                <w:bCs/>
                <w:noProof/>
                <w:color w:val="000000" w:themeColor="text1"/>
                <w:kern w:val="2"/>
                <w:sz w:val="16"/>
                <w:szCs w:val="16"/>
                <w:lang w:eastAsia="zh-CN"/>
              </w:rPr>
              <w:t>5</w:t>
            </w:r>
            <w:r w:rsidR="00712B32" w:rsidRPr="00456ADF">
              <w:rPr>
                <w:b/>
                <w:bCs/>
                <w:noProof/>
                <w:color w:val="000000" w:themeColor="text1"/>
                <w:kern w:val="2"/>
                <w:sz w:val="16"/>
                <w:szCs w:val="16"/>
                <w:lang w:eastAsia="zh-CN"/>
              </w:rPr>
              <w:t xml:space="preserve"> </w:t>
            </w:r>
            <w:r w:rsidR="00CF608C" w:rsidRPr="00456ADF">
              <w:rPr>
                <w:b/>
                <w:bCs/>
                <w:noProof/>
                <w:color w:val="000000" w:themeColor="text1"/>
                <w:kern w:val="2"/>
                <w:sz w:val="16"/>
                <w:szCs w:val="16"/>
                <w:lang w:eastAsia="zh-CN"/>
              </w:rPr>
              <w:t>will lead</w:t>
            </w:r>
            <w:r w:rsidRPr="00456ADF">
              <w:rPr>
                <w:noProof/>
                <w:kern w:val="2"/>
                <w:sz w:val="16"/>
                <w:szCs w:val="16"/>
                <w:lang w:eastAsia="zh-CN"/>
              </w:rPr>
              <w:t>)</w:t>
            </w:r>
          </w:p>
          <w:p w14:paraId="25CD9FBD" w14:textId="68BDC218" w:rsidR="00340264" w:rsidRPr="001F17A6" w:rsidRDefault="00CF608C" w:rsidP="003F0BB6">
            <w:pPr>
              <w:pStyle w:val="ListParagraph"/>
              <w:numPr>
                <w:ilvl w:val="0"/>
                <w:numId w:val="8"/>
              </w:numPr>
              <w:ind w:left="334" w:hanging="334"/>
              <w:rPr>
                <w:sz w:val="16"/>
                <w:szCs w:val="16"/>
              </w:rPr>
            </w:pPr>
            <w:r w:rsidRPr="001F17A6">
              <w:rPr>
                <w:noProof/>
                <w:kern w:val="2"/>
                <w:sz w:val="16"/>
                <w:szCs w:val="16"/>
                <w:lang w:eastAsia="zh-CN"/>
              </w:rPr>
              <w:t xml:space="preserve">HBS </w:t>
            </w:r>
            <w:r w:rsidR="00340264" w:rsidRPr="001F17A6">
              <w:rPr>
                <w:noProof/>
                <w:kern w:val="2"/>
                <w:sz w:val="16"/>
                <w:szCs w:val="16"/>
                <w:lang w:eastAsia="zh-CN"/>
              </w:rPr>
              <w:t>Case:  “</w:t>
            </w:r>
            <w:r w:rsidRPr="001F17A6">
              <w:rPr>
                <w:noProof/>
                <w:kern w:val="2"/>
                <w:sz w:val="16"/>
                <w:szCs w:val="16"/>
                <w:lang w:eastAsia="zh-CN"/>
              </w:rPr>
              <w:t>Chase Sapphire:  Creating</w:t>
            </w:r>
            <w:r w:rsidR="00F9771F" w:rsidRPr="001F17A6">
              <w:rPr>
                <w:noProof/>
                <w:kern w:val="2"/>
                <w:sz w:val="16"/>
                <w:szCs w:val="16"/>
                <w:lang w:eastAsia="zh-CN"/>
              </w:rPr>
              <w:t xml:space="preserve"> a Millennial Cul</w:t>
            </w:r>
            <w:r w:rsidRPr="001F17A6">
              <w:rPr>
                <w:noProof/>
                <w:kern w:val="2"/>
                <w:sz w:val="16"/>
                <w:szCs w:val="16"/>
                <w:lang w:eastAsia="zh-CN"/>
              </w:rPr>
              <w:t>t Brand</w:t>
            </w:r>
            <w:r w:rsidR="00340264" w:rsidRPr="001F17A6">
              <w:rPr>
                <w:noProof/>
                <w:kern w:val="2"/>
                <w:sz w:val="16"/>
                <w:szCs w:val="16"/>
                <w:lang w:eastAsia="zh-CN"/>
              </w:rPr>
              <w:t>,”</w:t>
            </w:r>
            <w:r w:rsidRPr="001F17A6">
              <w:rPr>
                <w:noProof/>
                <w:kern w:val="2"/>
                <w:sz w:val="16"/>
                <w:szCs w:val="16"/>
                <w:lang w:eastAsia="zh-CN"/>
              </w:rPr>
              <w:t xml:space="preserve"> #9-518-</w:t>
            </w:r>
            <w:r w:rsidRPr="00456ADF">
              <w:rPr>
                <w:noProof/>
                <w:kern w:val="2"/>
                <w:sz w:val="16"/>
                <w:szCs w:val="16"/>
                <w:lang w:eastAsia="zh-CN"/>
              </w:rPr>
              <w:t>024</w:t>
            </w:r>
            <w:r w:rsidR="00340264" w:rsidRPr="00456ADF">
              <w:rPr>
                <w:noProof/>
                <w:kern w:val="2"/>
                <w:sz w:val="16"/>
                <w:szCs w:val="16"/>
                <w:lang w:eastAsia="zh-CN"/>
              </w:rPr>
              <w:t xml:space="preserve"> (</w:t>
            </w:r>
            <w:r w:rsidR="00340264" w:rsidRPr="00456ADF">
              <w:rPr>
                <w:b/>
                <w:bCs/>
                <w:noProof/>
                <w:color w:val="000000" w:themeColor="text1"/>
                <w:kern w:val="2"/>
                <w:sz w:val="16"/>
                <w:szCs w:val="16"/>
                <w:lang w:eastAsia="zh-CN"/>
              </w:rPr>
              <w:t>Team</w:t>
            </w:r>
            <w:r w:rsidR="00712B32" w:rsidRPr="00456ADF">
              <w:rPr>
                <w:b/>
                <w:bCs/>
                <w:noProof/>
                <w:color w:val="000000" w:themeColor="text1"/>
                <w:kern w:val="2"/>
                <w:sz w:val="16"/>
                <w:szCs w:val="16"/>
                <w:lang w:eastAsia="zh-CN"/>
              </w:rPr>
              <w:t>s</w:t>
            </w:r>
            <w:r w:rsidR="00340264" w:rsidRPr="00456ADF">
              <w:rPr>
                <w:b/>
                <w:bCs/>
                <w:noProof/>
                <w:color w:val="000000" w:themeColor="text1"/>
                <w:kern w:val="2"/>
                <w:sz w:val="16"/>
                <w:szCs w:val="16"/>
                <w:lang w:eastAsia="zh-CN"/>
              </w:rPr>
              <w:t xml:space="preserve"> </w:t>
            </w:r>
            <w:r w:rsidR="009158B0" w:rsidRPr="00456ADF">
              <w:rPr>
                <w:b/>
                <w:bCs/>
                <w:noProof/>
                <w:color w:val="000000" w:themeColor="text1"/>
                <w:kern w:val="2"/>
                <w:sz w:val="16"/>
                <w:szCs w:val="16"/>
                <w:lang w:eastAsia="zh-CN"/>
              </w:rPr>
              <w:t>6</w:t>
            </w:r>
            <w:r w:rsidR="000247AF" w:rsidRPr="00456ADF">
              <w:rPr>
                <w:b/>
                <w:bCs/>
                <w:noProof/>
                <w:color w:val="000000" w:themeColor="text1"/>
                <w:kern w:val="2"/>
                <w:sz w:val="16"/>
                <w:szCs w:val="16"/>
                <w:lang w:eastAsia="zh-CN"/>
              </w:rPr>
              <w:t xml:space="preserve"> </w:t>
            </w:r>
            <w:r w:rsidR="00340264" w:rsidRPr="00456ADF">
              <w:rPr>
                <w:b/>
                <w:bCs/>
                <w:noProof/>
                <w:color w:val="000000" w:themeColor="text1"/>
                <w:kern w:val="2"/>
                <w:sz w:val="16"/>
                <w:szCs w:val="16"/>
                <w:lang w:eastAsia="zh-CN"/>
              </w:rPr>
              <w:t>will lead</w:t>
            </w:r>
            <w:r w:rsidR="00340264" w:rsidRPr="00456ADF">
              <w:rPr>
                <w:noProof/>
                <w:kern w:val="2"/>
                <w:sz w:val="16"/>
                <w:szCs w:val="16"/>
                <w:lang w:eastAsia="zh-CN"/>
              </w:rPr>
              <w:t>.)</w:t>
            </w:r>
          </w:p>
          <w:p w14:paraId="27BB2ED0" w14:textId="77777777" w:rsidR="000D3FDD" w:rsidRPr="001F17A6" w:rsidRDefault="000D3FDD" w:rsidP="000D3FDD">
            <w:pPr>
              <w:rPr>
                <w:sz w:val="16"/>
                <w:szCs w:val="16"/>
              </w:rPr>
            </w:pPr>
          </w:p>
        </w:tc>
        <w:tc>
          <w:tcPr>
            <w:tcW w:w="3780" w:type="dxa"/>
          </w:tcPr>
          <w:p w14:paraId="4282AF27" w14:textId="77777777" w:rsidR="00CF608C" w:rsidRPr="001C4F32" w:rsidRDefault="00CF608C" w:rsidP="003B0780">
            <w:pPr>
              <w:ind w:right="-239"/>
              <w:rPr>
                <w:kern w:val="2"/>
                <w:sz w:val="16"/>
                <w:szCs w:val="16"/>
                <w:lang w:eastAsia="zh-CN"/>
              </w:rPr>
            </w:pPr>
            <w:r w:rsidRPr="001C4F32">
              <w:rPr>
                <w:b/>
                <w:noProof/>
                <w:color w:val="000000"/>
                <w:kern w:val="2"/>
                <w:sz w:val="16"/>
                <w:szCs w:val="16"/>
                <w:lang w:eastAsia="zh-CN"/>
              </w:rPr>
              <w:t>Mandatory Synchronous  online  session  2</w:t>
            </w:r>
          </w:p>
          <w:p w14:paraId="2A863520" w14:textId="3B3030F1" w:rsidR="00CF608C" w:rsidRPr="001C4F32" w:rsidRDefault="00BA135E" w:rsidP="003B0780">
            <w:pPr>
              <w:ind w:right="-239"/>
              <w:rPr>
                <w:kern w:val="2"/>
                <w:sz w:val="16"/>
                <w:szCs w:val="16"/>
                <w:lang w:eastAsia="zh-CN"/>
              </w:rPr>
            </w:pPr>
            <w:r>
              <w:rPr>
                <w:noProof/>
                <w:color w:val="000000"/>
                <w:kern w:val="2"/>
                <w:sz w:val="16"/>
                <w:szCs w:val="16"/>
                <w:lang w:eastAsia="zh-CN"/>
              </w:rPr>
              <w:t>Tuesday,</w:t>
            </w:r>
            <w:r w:rsidR="00CF608C" w:rsidRPr="001C4F32">
              <w:rPr>
                <w:noProof/>
                <w:color w:val="000000"/>
                <w:kern w:val="2"/>
                <w:sz w:val="16"/>
                <w:szCs w:val="16"/>
                <w:lang w:eastAsia="zh-CN"/>
              </w:rPr>
              <w:t>  </w:t>
            </w:r>
            <w:r>
              <w:rPr>
                <w:noProof/>
                <w:color w:val="000000"/>
                <w:kern w:val="2"/>
                <w:sz w:val="16"/>
                <w:szCs w:val="16"/>
                <w:lang w:eastAsia="zh-CN"/>
              </w:rPr>
              <w:t>2/15</w:t>
            </w:r>
            <w:r w:rsidR="00CF608C" w:rsidRPr="001C4F32">
              <w:rPr>
                <w:noProof/>
                <w:color w:val="000000"/>
                <w:kern w:val="2"/>
                <w:sz w:val="16"/>
                <w:szCs w:val="16"/>
                <w:lang w:eastAsia="zh-CN"/>
              </w:rPr>
              <w:t>,  7</w:t>
            </w:r>
            <w:r w:rsidR="00767A10">
              <w:rPr>
                <w:noProof/>
                <w:color w:val="000000"/>
                <w:kern w:val="2"/>
                <w:sz w:val="16"/>
                <w:szCs w:val="16"/>
                <w:lang w:eastAsia="zh-CN"/>
              </w:rPr>
              <w:t>:30</w:t>
            </w:r>
            <w:r w:rsidR="00CF608C" w:rsidRPr="001C4F32">
              <w:rPr>
                <w:noProof/>
                <w:color w:val="000000"/>
                <w:kern w:val="2"/>
                <w:sz w:val="16"/>
                <w:szCs w:val="16"/>
                <w:lang w:eastAsia="zh-CN"/>
              </w:rPr>
              <w:t>–8</w:t>
            </w:r>
            <w:r w:rsidR="00767A10">
              <w:rPr>
                <w:noProof/>
                <w:color w:val="000000"/>
                <w:kern w:val="2"/>
                <w:sz w:val="16"/>
                <w:szCs w:val="16"/>
                <w:lang w:eastAsia="zh-CN"/>
              </w:rPr>
              <w:t>:30</w:t>
            </w:r>
            <w:r w:rsidR="00147C23">
              <w:rPr>
                <w:noProof/>
                <w:color w:val="000000"/>
                <w:kern w:val="2"/>
                <w:sz w:val="16"/>
                <w:szCs w:val="16"/>
                <w:lang w:eastAsia="zh-CN"/>
              </w:rPr>
              <w:t xml:space="preserve"> </w:t>
            </w:r>
            <w:r w:rsidR="00CF608C" w:rsidRPr="001C4F32">
              <w:rPr>
                <w:noProof/>
                <w:color w:val="000000"/>
                <w:kern w:val="2"/>
                <w:sz w:val="16"/>
                <w:szCs w:val="16"/>
                <w:lang w:eastAsia="zh-CN"/>
              </w:rPr>
              <w:t>pm</w:t>
            </w:r>
            <w:r w:rsidR="00540E2C">
              <w:rPr>
                <w:noProof/>
                <w:color w:val="000000"/>
                <w:kern w:val="2"/>
                <w:sz w:val="16"/>
                <w:szCs w:val="16"/>
                <w:lang w:eastAsia="zh-CN"/>
              </w:rPr>
              <w:br/>
            </w:r>
          </w:p>
          <w:p w14:paraId="4F1259FB" w14:textId="501F50FC" w:rsidR="00540E2C" w:rsidRPr="00777BA8" w:rsidRDefault="00540E2C" w:rsidP="003B0780">
            <w:pPr>
              <w:ind w:right="-239"/>
              <w:rPr>
                <w:sz w:val="16"/>
                <w:szCs w:val="16"/>
              </w:rPr>
            </w:pPr>
            <w:r w:rsidRPr="00777BA8">
              <w:rPr>
                <w:b/>
                <w:noProof/>
                <w:color w:val="000000"/>
                <w:sz w:val="16"/>
                <w:szCs w:val="16"/>
              </w:rPr>
              <w:t xml:space="preserve">Knowledge Check </w:t>
            </w:r>
            <w:r w:rsidRPr="00777BA8">
              <w:rPr>
                <w:noProof/>
                <w:color w:val="000000"/>
                <w:sz w:val="16"/>
                <w:szCs w:val="16"/>
              </w:rPr>
              <w:t xml:space="preserve">due by </w:t>
            </w:r>
            <w:r>
              <w:rPr>
                <w:noProof/>
                <w:color w:val="000000"/>
                <w:sz w:val="16"/>
                <w:szCs w:val="16"/>
              </w:rPr>
              <w:t>Sunday</w:t>
            </w:r>
            <w:r w:rsidRPr="00777BA8">
              <w:rPr>
                <w:noProof/>
                <w:color w:val="000000"/>
                <w:sz w:val="16"/>
                <w:szCs w:val="16"/>
              </w:rPr>
              <w:t xml:space="preserve">, </w:t>
            </w:r>
            <w:r w:rsidR="00BA135E">
              <w:rPr>
                <w:noProof/>
                <w:color w:val="000000"/>
                <w:sz w:val="16"/>
                <w:szCs w:val="16"/>
              </w:rPr>
              <w:t>2/20</w:t>
            </w:r>
            <w:r w:rsidRPr="00777BA8">
              <w:rPr>
                <w:noProof/>
                <w:color w:val="000000"/>
                <w:sz w:val="16"/>
                <w:szCs w:val="16"/>
              </w:rPr>
              <w:t>, 11:59</w:t>
            </w:r>
            <w:r w:rsidR="00147C23">
              <w:rPr>
                <w:noProof/>
                <w:color w:val="000000"/>
                <w:sz w:val="16"/>
                <w:szCs w:val="16"/>
              </w:rPr>
              <w:t xml:space="preserve"> </w:t>
            </w:r>
            <w:r w:rsidRPr="00777BA8">
              <w:rPr>
                <w:noProof/>
                <w:color w:val="000000"/>
                <w:sz w:val="16"/>
                <w:szCs w:val="16"/>
              </w:rPr>
              <w:t>pm</w:t>
            </w:r>
          </w:p>
          <w:p w14:paraId="0E6184A0" w14:textId="4EBD4BD0" w:rsidR="00CF608C" w:rsidRPr="001C4F32" w:rsidRDefault="00CF608C" w:rsidP="003B0780">
            <w:pPr>
              <w:ind w:right="-239"/>
              <w:rPr>
                <w:kern w:val="2"/>
                <w:sz w:val="16"/>
                <w:szCs w:val="16"/>
                <w:lang w:eastAsia="zh-CN"/>
              </w:rPr>
            </w:pPr>
          </w:p>
          <w:p w14:paraId="31C6F8FA" w14:textId="77777777" w:rsidR="00CF608C" w:rsidRPr="001C4F32" w:rsidRDefault="00CF608C" w:rsidP="003B0780">
            <w:pPr>
              <w:ind w:right="-239"/>
              <w:rPr>
                <w:kern w:val="2"/>
                <w:sz w:val="16"/>
                <w:szCs w:val="16"/>
                <w:lang w:eastAsia="zh-CN"/>
              </w:rPr>
            </w:pPr>
            <w:r w:rsidRPr="001C4F32">
              <w:rPr>
                <w:b/>
                <w:noProof/>
                <w:color w:val="000000"/>
                <w:kern w:val="2"/>
                <w:sz w:val="16"/>
                <w:szCs w:val="16"/>
                <w:lang w:eastAsia="zh-CN"/>
              </w:rPr>
              <w:t>Individual  marketing  problem  set</w:t>
            </w:r>
          </w:p>
          <w:p w14:paraId="732894E5" w14:textId="27262075" w:rsidR="00CF608C" w:rsidRPr="001C4F32" w:rsidRDefault="00CF608C" w:rsidP="00CF0FCE">
            <w:pPr>
              <w:ind w:right="-239"/>
              <w:rPr>
                <w:kern w:val="2"/>
                <w:sz w:val="16"/>
                <w:szCs w:val="16"/>
                <w:lang w:eastAsia="zh-CN"/>
              </w:rPr>
            </w:pPr>
            <w:r w:rsidRPr="001C4F32">
              <w:rPr>
                <w:noProof/>
                <w:color w:val="000000"/>
                <w:kern w:val="2"/>
                <w:sz w:val="16"/>
                <w:szCs w:val="16"/>
                <w:lang w:eastAsia="zh-CN"/>
              </w:rPr>
              <w:t>will</w:t>
            </w:r>
            <w:r w:rsidR="00147C23">
              <w:rPr>
                <w:noProof/>
                <w:color w:val="000000"/>
                <w:kern w:val="2"/>
                <w:sz w:val="16"/>
                <w:szCs w:val="16"/>
                <w:lang w:eastAsia="zh-CN"/>
              </w:rPr>
              <w:t xml:space="preserve"> </w:t>
            </w:r>
            <w:r w:rsidRPr="001C4F32">
              <w:rPr>
                <w:noProof/>
                <w:color w:val="000000"/>
                <w:kern w:val="2"/>
                <w:sz w:val="16"/>
                <w:szCs w:val="16"/>
                <w:lang w:eastAsia="zh-CN"/>
              </w:rPr>
              <w:t>be</w:t>
            </w:r>
            <w:r w:rsidR="00BF27D4">
              <w:rPr>
                <w:noProof/>
                <w:color w:val="000000"/>
                <w:kern w:val="2"/>
                <w:sz w:val="16"/>
                <w:szCs w:val="16"/>
                <w:lang w:eastAsia="zh-CN"/>
              </w:rPr>
              <w:t xml:space="preserve"> available on</w:t>
            </w:r>
            <w:r w:rsidRPr="001C4F32">
              <w:rPr>
                <w:noProof/>
                <w:color w:val="000000"/>
                <w:kern w:val="2"/>
                <w:sz w:val="16"/>
                <w:szCs w:val="16"/>
                <w:lang w:eastAsia="zh-CN"/>
              </w:rPr>
              <w:t>  </w:t>
            </w:r>
            <w:r w:rsidR="00CF0FCE">
              <w:rPr>
                <w:noProof/>
                <w:color w:val="000000"/>
                <w:kern w:val="2"/>
                <w:sz w:val="16"/>
                <w:szCs w:val="16"/>
                <w:lang w:eastAsia="zh-CN"/>
              </w:rPr>
              <w:t xml:space="preserve">Monday </w:t>
            </w:r>
            <w:r w:rsidR="00BA135E">
              <w:rPr>
                <w:noProof/>
                <w:color w:val="000000"/>
                <w:kern w:val="2"/>
                <w:sz w:val="16"/>
                <w:szCs w:val="16"/>
                <w:lang w:eastAsia="zh-CN"/>
              </w:rPr>
              <w:t>2/14</w:t>
            </w:r>
            <w:r w:rsidR="00BF27D4">
              <w:rPr>
                <w:noProof/>
                <w:color w:val="000000"/>
                <w:kern w:val="2"/>
                <w:sz w:val="16"/>
                <w:szCs w:val="16"/>
                <w:lang w:eastAsia="zh-CN"/>
              </w:rPr>
              <w:t xml:space="preserve">, due M6. </w:t>
            </w:r>
          </w:p>
          <w:p w14:paraId="76E5183D" w14:textId="77777777" w:rsidR="00CF608C" w:rsidRPr="001C4F32" w:rsidRDefault="00CF608C" w:rsidP="003B0780">
            <w:pPr>
              <w:ind w:right="-239"/>
              <w:rPr>
                <w:kern w:val="2"/>
                <w:sz w:val="16"/>
                <w:szCs w:val="16"/>
                <w:lang w:eastAsia="zh-CN"/>
              </w:rPr>
            </w:pPr>
          </w:p>
          <w:p w14:paraId="52FFB734" w14:textId="10F85DD6" w:rsidR="000D3FDD" w:rsidRPr="00777BA8" w:rsidRDefault="00BF27D4" w:rsidP="00BF27D4">
            <w:pPr>
              <w:ind w:right="-239"/>
              <w:rPr>
                <w:sz w:val="16"/>
                <w:szCs w:val="16"/>
              </w:rPr>
            </w:pPr>
            <w:r>
              <w:rPr>
                <w:b/>
                <w:noProof/>
                <w:color w:val="000000"/>
                <w:kern w:val="2"/>
                <w:sz w:val="16"/>
                <w:szCs w:val="16"/>
                <w:lang w:eastAsia="zh-CN"/>
              </w:rPr>
              <w:t>Case  discussion  post </w:t>
            </w:r>
            <w:r w:rsidR="00CF608C" w:rsidRPr="001C4F32">
              <w:rPr>
                <w:noProof/>
                <w:color w:val="000000"/>
                <w:kern w:val="2"/>
                <w:sz w:val="16"/>
                <w:szCs w:val="16"/>
                <w:lang w:eastAsia="zh-CN"/>
              </w:rPr>
              <w:t>  due  by  </w:t>
            </w:r>
            <w:r w:rsidR="00CF0FCE">
              <w:rPr>
                <w:noProof/>
                <w:color w:val="000000"/>
                <w:kern w:val="2"/>
                <w:sz w:val="16"/>
                <w:szCs w:val="16"/>
                <w:lang w:eastAsia="zh-CN"/>
              </w:rPr>
              <w:t xml:space="preserve">Sunday </w:t>
            </w:r>
            <w:r w:rsidR="00BA135E">
              <w:rPr>
                <w:noProof/>
                <w:color w:val="000000"/>
                <w:kern w:val="2"/>
                <w:sz w:val="16"/>
                <w:szCs w:val="16"/>
                <w:lang w:eastAsia="zh-CN"/>
              </w:rPr>
              <w:t>2/20</w:t>
            </w:r>
            <w:r w:rsidR="00CF608C" w:rsidRPr="001C4F32">
              <w:rPr>
                <w:noProof/>
                <w:color w:val="000000"/>
                <w:kern w:val="2"/>
                <w:sz w:val="16"/>
                <w:szCs w:val="16"/>
                <w:lang w:eastAsia="zh-CN"/>
              </w:rPr>
              <w:t>,  11:59</w:t>
            </w:r>
            <w:r w:rsidR="00147C23">
              <w:rPr>
                <w:noProof/>
                <w:color w:val="000000"/>
                <w:kern w:val="2"/>
                <w:sz w:val="16"/>
                <w:szCs w:val="16"/>
                <w:lang w:eastAsia="zh-CN"/>
              </w:rPr>
              <w:t xml:space="preserve"> </w:t>
            </w:r>
            <w:r w:rsidR="00CF608C" w:rsidRPr="001C4F32">
              <w:rPr>
                <w:noProof/>
                <w:color w:val="000000"/>
                <w:kern w:val="2"/>
                <w:sz w:val="16"/>
                <w:szCs w:val="16"/>
                <w:lang w:eastAsia="zh-CN"/>
              </w:rPr>
              <w:t>pm</w:t>
            </w:r>
          </w:p>
        </w:tc>
      </w:tr>
      <w:tr w:rsidR="000D3FDD" w:rsidRPr="00777BA8" w14:paraId="5AD18229" w14:textId="77777777" w:rsidTr="00871D36">
        <w:trPr>
          <w:cantSplit/>
          <w:tblHeader/>
        </w:trPr>
        <w:tc>
          <w:tcPr>
            <w:tcW w:w="1260" w:type="dxa"/>
          </w:tcPr>
          <w:p w14:paraId="3CC37680" w14:textId="010C8FCA" w:rsidR="000D3FDD" w:rsidRPr="00777BA8" w:rsidRDefault="000D3FDD" w:rsidP="000D3FDD">
            <w:pPr>
              <w:jc w:val="center"/>
              <w:rPr>
                <w:sz w:val="16"/>
                <w:szCs w:val="16"/>
              </w:rPr>
            </w:pPr>
            <w:r w:rsidRPr="00777BA8">
              <w:rPr>
                <w:sz w:val="16"/>
                <w:szCs w:val="16"/>
              </w:rPr>
              <w:lastRenderedPageBreak/>
              <w:t>5</w:t>
            </w:r>
          </w:p>
          <w:p w14:paraId="036B91DF" w14:textId="27A44DD8" w:rsidR="000D3FDD" w:rsidRPr="00777BA8" w:rsidRDefault="007F7DF0" w:rsidP="000D3FDD">
            <w:pPr>
              <w:jc w:val="center"/>
              <w:rPr>
                <w:sz w:val="16"/>
                <w:szCs w:val="16"/>
              </w:rPr>
            </w:pPr>
            <w:r>
              <w:rPr>
                <w:sz w:val="16"/>
                <w:szCs w:val="16"/>
              </w:rPr>
              <w:t>2/21</w:t>
            </w:r>
            <w:r w:rsidR="00FD4B8A">
              <w:rPr>
                <w:sz w:val="16"/>
                <w:szCs w:val="16"/>
              </w:rPr>
              <w:t>-</w:t>
            </w:r>
            <w:r w:rsidR="00610CA0">
              <w:rPr>
                <w:sz w:val="16"/>
                <w:szCs w:val="16"/>
              </w:rPr>
              <w:t>2/27/22</w:t>
            </w:r>
          </w:p>
        </w:tc>
        <w:tc>
          <w:tcPr>
            <w:tcW w:w="1980" w:type="dxa"/>
            <w:tcBorders>
              <w:top w:val="single" w:sz="6" w:space="0" w:color="000000"/>
              <w:left w:val="single" w:sz="6" w:space="0" w:color="000000"/>
              <w:bottom w:val="single" w:sz="6" w:space="0" w:color="000000"/>
              <w:right w:val="single" w:sz="6" w:space="0" w:color="000000"/>
            </w:tcBorders>
          </w:tcPr>
          <w:p w14:paraId="53559305" w14:textId="03750CD2" w:rsidR="000D3FDD" w:rsidRPr="00777BA8" w:rsidRDefault="000D3FDD" w:rsidP="009F61FA">
            <w:pPr>
              <w:ind w:right="-239"/>
              <w:rPr>
                <w:kern w:val="2"/>
                <w:sz w:val="16"/>
                <w:szCs w:val="16"/>
                <w:lang w:eastAsia="zh-CN"/>
              </w:rPr>
            </w:pPr>
            <w:r w:rsidRPr="00777BA8">
              <w:rPr>
                <w:noProof/>
                <w:color w:val="000000"/>
                <w:kern w:val="2"/>
                <w:sz w:val="16"/>
                <w:szCs w:val="16"/>
                <w:lang w:eastAsia="zh-CN"/>
              </w:rPr>
              <w:t>Marketing  Research</w:t>
            </w:r>
            <w:r w:rsidR="009F61FA">
              <w:rPr>
                <w:noProof/>
                <w:color w:val="000000"/>
                <w:kern w:val="2"/>
                <w:sz w:val="16"/>
                <w:szCs w:val="16"/>
                <w:lang w:eastAsia="zh-CN"/>
              </w:rPr>
              <w:br/>
            </w:r>
          </w:p>
          <w:p w14:paraId="14F60E12" w14:textId="77777777" w:rsidR="000D3FDD" w:rsidRPr="00777BA8" w:rsidRDefault="000D3FDD" w:rsidP="009F61FA">
            <w:pPr>
              <w:ind w:right="-239"/>
              <w:rPr>
                <w:kern w:val="2"/>
                <w:sz w:val="16"/>
                <w:szCs w:val="16"/>
                <w:lang w:eastAsia="zh-CN"/>
              </w:rPr>
            </w:pPr>
            <w:r w:rsidRPr="00777BA8">
              <w:rPr>
                <w:noProof/>
                <w:color w:val="000000"/>
                <w:kern w:val="2"/>
                <w:sz w:val="16"/>
                <w:szCs w:val="16"/>
                <w:lang w:eastAsia="zh-CN"/>
              </w:rPr>
              <w:t>Major  topics:  Value  of</w:t>
            </w:r>
          </w:p>
          <w:p w14:paraId="3E86878E" w14:textId="77777777" w:rsidR="000D3FDD" w:rsidRPr="00777BA8" w:rsidRDefault="000D3FDD" w:rsidP="009F61FA">
            <w:pPr>
              <w:ind w:right="-239"/>
              <w:rPr>
                <w:kern w:val="2"/>
                <w:sz w:val="16"/>
                <w:szCs w:val="16"/>
                <w:lang w:eastAsia="zh-CN"/>
              </w:rPr>
            </w:pPr>
            <w:r w:rsidRPr="00777BA8">
              <w:rPr>
                <w:noProof/>
                <w:color w:val="000000"/>
                <w:kern w:val="2"/>
                <w:sz w:val="16"/>
                <w:szCs w:val="16"/>
                <w:lang w:eastAsia="zh-CN"/>
              </w:rPr>
              <w:t>market  data,  demand</w:t>
            </w:r>
          </w:p>
          <w:p w14:paraId="1CB3A220" w14:textId="4A0B2335" w:rsidR="000D3FDD" w:rsidRPr="00777BA8" w:rsidRDefault="000D3FDD" w:rsidP="009F61FA">
            <w:pPr>
              <w:rPr>
                <w:sz w:val="16"/>
                <w:szCs w:val="16"/>
              </w:rPr>
            </w:pPr>
            <w:r w:rsidRPr="00777BA8">
              <w:rPr>
                <w:noProof/>
                <w:color w:val="000000"/>
                <w:kern w:val="2"/>
                <w:sz w:val="16"/>
                <w:szCs w:val="16"/>
                <w:lang w:eastAsia="zh-CN"/>
              </w:rPr>
              <w:t>forecast</w:t>
            </w:r>
          </w:p>
        </w:tc>
        <w:tc>
          <w:tcPr>
            <w:tcW w:w="4320" w:type="dxa"/>
          </w:tcPr>
          <w:p w14:paraId="4D723197" w14:textId="77777777" w:rsidR="00CF608C" w:rsidRPr="001F17A6" w:rsidRDefault="00CF608C" w:rsidP="00CF608C">
            <w:pPr>
              <w:rPr>
                <w:i/>
                <w:noProof/>
                <w:kern w:val="2"/>
                <w:sz w:val="16"/>
                <w:szCs w:val="16"/>
                <w:lang w:eastAsia="zh-CN"/>
              </w:rPr>
            </w:pPr>
            <w:r w:rsidRPr="001F17A6">
              <w:rPr>
                <w:i/>
                <w:noProof/>
                <w:kern w:val="2"/>
                <w:sz w:val="16"/>
                <w:szCs w:val="16"/>
                <w:lang w:eastAsia="zh-CN"/>
              </w:rPr>
              <w:t>Discussions</w:t>
            </w:r>
          </w:p>
          <w:p w14:paraId="30E54D8A" w14:textId="77777777" w:rsidR="00CF608C" w:rsidRPr="001F17A6" w:rsidRDefault="00CF608C" w:rsidP="003F0BB6">
            <w:pPr>
              <w:pStyle w:val="ListParagraph"/>
              <w:numPr>
                <w:ilvl w:val="0"/>
                <w:numId w:val="9"/>
              </w:numPr>
              <w:rPr>
                <w:noProof/>
                <w:kern w:val="2"/>
                <w:sz w:val="16"/>
                <w:szCs w:val="16"/>
                <w:lang w:eastAsia="zh-CN"/>
              </w:rPr>
            </w:pPr>
            <w:r w:rsidRPr="001F17A6">
              <w:rPr>
                <w:noProof/>
                <w:kern w:val="2"/>
                <w:sz w:val="16"/>
                <w:szCs w:val="16"/>
                <w:lang w:eastAsia="zh-CN"/>
              </w:rPr>
              <w:t>Case discussion Post:</w:t>
            </w:r>
          </w:p>
          <w:p w14:paraId="67DC7F3F" w14:textId="592766C9" w:rsidR="00CF608C" w:rsidRPr="001F17A6" w:rsidRDefault="00CF608C" w:rsidP="00CF608C">
            <w:pPr>
              <w:pStyle w:val="ListParagraph"/>
              <w:ind w:left="360"/>
              <w:rPr>
                <w:noProof/>
                <w:kern w:val="2"/>
                <w:sz w:val="16"/>
                <w:szCs w:val="16"/>
                <w:lang w:eastAsia="zh-CN"/>
              </w:rPr>
            </w:pPr>
            <w:r w:rsidRPr="001F17A6">
              <w:rPr>
                <w:noProof/>
                <w:kern w:val="2"/>
                <w:sz w:val="16"/>
                <w:szCs w:val="16"/>
                <w:lang w:eastAsia="zh-CN"/>
              </w:rPr>
              <w:t xml:space="preserve">-case presenters post questions and initial responses by Thursday, </w:t>
            </w:r>
            <w:r w:rsidR="00B7362A">
              <w:rPr>
                <w:noProof/>
                <w:kern w:val="2"/>
                <w:sz w:val="16"/>
                <w:szCs w:val="16"/>
                <w:lang w:eastAsia="zh-CN"/>
              </w:rPr>
              <w:t>2/24</w:t>
            </w:r>
            <w:r w:rsidRPr="001F17A6">
              <w:rPr>
                <w:noProof/>
                <w:kern w:val="2"/>
                <w:sz w:val="16"/>
                <w:szCs w:val="16"/>
                <w:lang w:eastAsia="zh-CN"/>
              </w:rPr>
              <w:t xml:space="preserve">, </w:t>
            </w:r>
            <w:r w:rsidR="000C0AE2">
              <w:rPr>
                <w:noProof/>
                <w:kern w:val="2"/>
                <w:sz w:val="16"/>
                <w:szCs w:val="16"/>
                <w:lang w:eastAsia="zh-CN"/>
              </w:rPr>
              <w:t>11:59 pm</w:t>
            </w:r>
            <w:r w:rsidRPr="001F17A6">
              <w:rPr>
                <w:noProof/>
                <w:kern w:val="2"/>
                <w:sz w:val="16"/>
                <w:szCs w:val="16"/>
                <w:lang w:eastAsia="zh-CN"/>
              </w:rPr>
              <w:t xml:space="preserve">.  Thread summary posted by Sunday, </w:t>
            </w:r>
            <w:r w:rsidR="00B7362A">
              <w:rPr>
                <w:noProof/>
                <w:kern w:val="2"/>
                <w:sz w:val="16"/>
                <w:szCs w:val="16"/>
                <w:lang w:eastAsia="zh-CN"/>
              </w:rPr>
              <w:t>2/27</w:t>
            </w:r>
            <w:r w:rsidR="00FC28EC" w:rsidRPr="001F17A6">
              <w:rPr>
                <w:noProof/>
                <w:kern w:val="2"/>
                <w:sz w:val="16"/>
                <w:szCs w:val="16"/>
                <w:lang w:eastAsia="zh-CN"/>
              </w:rPr>
              <w:t>,</w:t>
            </w:r>
            <w:r w:rsidRPr="001F17A6">
              <w:rPr>
                <w:noProof/>
                <w:kern w:val="2"/>
                <w:sz w:val="16"/>
                <w:szCs w:val="16"/>
                <w:lang w:eastAsia="zh-CN"/>
              </w:rPr>
              <w:t xml:space="preserve"> </w:t>
            </w:r>
            <w:r w:rsidR="000C0AE2">
              <w:rPr>
                <w:noProof/>
                <w:kern w:val="2"/>
                <w:sz w:val="16"/>
                <w:szCs w:val="16"/>
                <w:lang w:eastAsia="zh-CN"/>
              </w:rPr>
              <w:t>11:59 pm</w:t>
            </w:r>
            <w:r w:rsidRPr="001F17A6">
              <w:rPr>
                <w:noProof/>
                <w:kern w:val="2"/>
                <w:sz w:val="16"/>
                <w:szCs w:val="16"/>
                <w:lang w:eastAsia="zh-CN"/>
              </w:rPr>
              <w:t>.</w:t>
            </w:r>
          </w:p>
          <w:p w14:paraId="110A851B" w14:textId="0484A6F4" w:rsidR="00CF608C" w:rsidRPr="001F17A6" w:rsidRDefault="00CF608C" w:rsidP="00CF608C">
            <w:pPr>
              <w:pStyle w:val="ListParagraph"/>
              <w:ind w:left="360"/>
              <w:rPr>
                <w:rFonts w:cs="Arial"/>
                <w:noProof/>
                <w:kern w:val="2"/>
                <w:sz w:val="16"/>
                <w:szCs w:val="16"/>
                <w:lang w:eastAsia="zh-CN"/>
              </w:rPr>
            </w:pPr>
            <w:r w:rsidRPr="001F17A6">
              <w:rPr>
                <w:noProof/>
                <w:kern w:val="2"/>
                <w:sz w:val="16"/>
                <w:szCs w:val="16"/>
                <w:lang w:eastAsia="zh-CN"/>
              </w:rPr>
              <w:t xml:space="preserve">-all students (non-case presenters) post responses by </w:t>
            </w:r>
            <w:r w:rsidR="00CF0FCE" w:rsidRPr="001F17A6">
              <w:rPr>
                <w:noProof/>
                <w:kern w:val="2"/>
                <w:sz w:val="16"/>
                <w:szCs w:val="16"/>
                <w:lang w:eastAsia="zh-CN"/>
              </w:rPr>
              <w:t xml:space="preserve">Sunday, </w:t>
            </w:r>
            <w:r w:rsidR="00B7362A">
              <w:rPr>
                <w:noProof/>
                <w:kern w:val="2"/>
                <w:sz w:val="16"/>
                <w:szCs w:val="16"/>
                <w:lang w:eastAsia="zh-CN"/>
              </w:rPr>
              <w:t>2/27</w:t>
            </w:r>
            <w:r w:rsidRPr="001F17A6">
              <w:rPr>
                <w:noProof/>
                <w:kern w:val="2"/>
                <w:sz w:val="16"/>
                <w:szCs w:val="16"/>
                <w:lang w:eastAsia="zh-CN"/>
              </w:rPr>
              <w:t xml:space="preserve">, </w:t>
            </w:r>
            <w:r w:rsidR="000C0AE2">
              <w:rPr>
                <w:noProof/>
                <w:kern w:val="2"/>
                <w:sz w:val="16"/>
                <w:szCs w:val="16"/>
                <w:lang w:eastAsia="zh-CN"/>
              </w:rPr>
              <w:t>11:59 pm</w:t>
            </w:r>
            <w:r w:rsidRPr="001F17A6">
              <w:rPr>
                <w:noProof/>
                <w:kern w:val="2"/>
                <w:sz w:val="16"/>
                <w:szCs w:val="16"/>
                <w:lang w:eastAsia="zh-CN"/>
              </w:rPr>
              <w:t>.</w:t>
            </w:r>
          </w:p>
          <w:p w14:paraId="4F9E13CD" w14:textId="77777777" w:rsidR="00CF608C" w:rsidRPr="001F17A6" w:rsidRDefault="00CF608C" w:rsidP="00CF608C">
            <w:pPr>
              <w:rPr>
                <w:noProof/>
                <w:kern w:val="2"/>
                <w:sz w:val="16"/>
                <w:szCs w:val="16"/>
                <w:lang w:eastAsia="zh-CN"/>
              </w:rPr>
            </w:pPr>
          </w:p>
          <w:p w14:paraId="7E6A6F7E" w14:textId="77777777" w:rsidR="00CF608C" w:rsidRPr="001F17A6" w:rsidRDefault="00CF608C" w:rsidP="00CF608C">
            <w:pPr>
              <w:rPr>
                <w:i/>
                <w:noProof/>
                <w:kern w:val="2"/>
                <w:sz w:val="16"/>
                <w:szCs w:val="16"/>
                <w:lang w:eastAsia="zh-CN"/>
              </w:rPr>
            </w:pPr>
            <w:r w:rsidRPr="001F17A6">
              <w:rPr>
                <w:i/>
                <w:noProof/>
                <w:kern w:val="2"/>
                <w:sz w:val="16"/>
                <w:szCs w:val="16"/>
                <w:lang w:eastAsia="zh-CN"/>
              </w:rPr>
              <w:t>Materials</w:t>
            </w:r>
          </w:p>
          <w:p w14:paraId="544434AD" w14:textId="7A3C7DFB" w:rsidR="00CF608C" w:rsidRPr="001F17A6" w:rsidRDefault="00CF608C" w:rsidP="003F0BB6">
            <w:pPr>
              <w:pStyle w:val="ListParagraph"/>
              <w:numPr>
                <w:ilvl w:val="0"/>
                <w:numId w:val="8"/>
              </w:numPr>
              <w:ind w:left="334" w:hanging="334"/>
              <w:rPr>
                <w:bCs/>
                <w:noProof/>
                <w:kern w:val="2"/>
                <w:sz w:val="16"/>
                <w:szCs w:val="16"/>
                <w:lang w:eastAsia="zh-CN"/>
              </w:rPr>
            </w:pPr>
            <w:r w:rsidRPr="001F17A6">
              <w:rPr>
                <w:bCs/>
                <w:noProof/>
                <w:kern w:val="2"/>
                <w:sz w:val="16"/>
                <w:szCs w:val="16"/>
                <w:lang w:eastAsia="zh-CN"/>
              </w:rPr>
              <w:t xml:space="preserve">Chapter </w:t>
            </w:r>
            <w:r w:rsidR="006D14B4" w:rsidRPr="001F17A6">
              <w:rPr>
                <w:bCs/>
                <w:noProof/>
                <w:kern w:val="2"/>
                <w:sz w:val="16"/>
                <w:szCs w:val="16"/>
                <w:lang w:eastAsia="zh-CN"/>
              </w:rPr>
              <w:t>5</w:t>
            </w:r>
          </w:p>
          <w:p w14:paraId="57A5AD15" w14:textId="77777777" w:rsidR="00CF608C" w:rsidRPr="001F17A6" w:rsidRDefault="00CF608C" w:rsidP="003F0BB6">
            <w:pPr>
              <w:pStyle w:val="ListParagraph"/>
              <w:numPr>
                <w:ilvl w:val="0"/>
                <w:numId w:val="8"/>
              </w:numPr>
              <w:ind w:left="334" w:hanging="334"/>
              <w:rPr>
                <w:noProof/>
                <w:kern w:val="2"/>
                <w:sz w:val="16"/>
                <w:szCs w:val="16"/>
                <w:lang w:eastAsia="zh-CN"/>
              </w:rPr>
            </w:pPr>
            <w:r w:rsidRPr="001F17A6">
              <w:rPr>
                <w:noProof/>
                <w:kern w:val="2"/>
                <w:sz w:val="16"/>
                <w:szCs w:val="16"/>
                <w:lang w:eastAsia="zh-CN"/>
              </w:rPr>
              <w:t>PPT Supplement</w:t>
            </w:r>
          </w:p>
          <w:p w14:paraId="0808BD91" w14:textId="778C1599" w:rsidR="00CF608C" w:rsidRPr="001F17A6" w:rsidRDefault="00CF608C" w:rsidP="003F0BB6">
            <w:pPr>
              <w:pStyle w:val="ListParagraph"/>
              <w:numPr>
                <w:ilvl w:val="0"/>
                <w:numId w:val="8"/>
              </w:numPr>
              <w:ind w:left="334" w:hanging="334"/>
              <w:rPr>
                <w:sz w:val="16"/>
                <w:szCs w:val="16"/>
              </w:rPr>
            </w:pPr>
            <w:r w:rsidRPr="001F17A6">
              <w:rPr>
                <w:noProof/>
                <w:kern w:val="2"/>
                <w:sz w:val="16"/>
                <w:szCs w:val="16"/>
                <w:lang w:eastAsia="zh-CN"/>
              </w:rPr>
              <w:t xml:space="preserve">HBS Case:  “MarcPoint:  Strategizing with Big Data,” #W19363 </w:t>
            </w:r>
            <w:r w:rsidRPr="00456ADF">
              <w:rPr>
                <w:noProof/>
                <w:kern w:val="2"/>
                <w:sz w:val="16"/>
                <w:szCs w:val="16"/>
                <w:lang w:eastAsia="zh-CN"/>
              </w:rPr>
              <w:t>(</w:t>
            </w:r>
            <w:r w:rsidRPr="00456ADF">
              <w:rPr>
                <w:b/>
                <w:bCs/>
                <w:noProof/>
                <w:kern w:val="2"/>
                <w:sz w:val="16"/>
                <w:szCs w:val="16"/>
                <w:lang w:eastAsia="zh-CN"/>
              </w:rPr>
              <w:t>Team</w:t>
            </w:r>
            <w:r w:rsidR="00C714CD" w:rsidRPr="00456ADF">
              <w:rPr>
                <w:b/>
                <w:bCs/>
                <w:noProof/>
                <w:kern w:val="2"/>
                <w:sz w:val="16"/>
                <w:szCs w:val="16"/>
                <w:lang w:eastAsia="zh-CN"/>
              </w:rPr>
              <w:t xml:space="preserve">s  </w:t>
            </w:r>
            <w:r w:rsidR="009158B0" w:rsidRPr="00456ADF">
              <w:rPr>
                <w:b/>
                <w:bCs/>
                <w:noProof/>
                <w:kern w:val="2"/>
                <w:sz w:val="16"/>
                <w:szCs w:val="16"/>
                <w:lang w:eastAsia="zh-CN"/>
              </w:rPr>
              <w:t>7</w:t>
            </w:r>
            <w:r w:rsidRPr="00456ADF">
              <w:rPr>
                <w:b/>
                <w:bCs/>
                <w:noProof/>
                <w:kern w:val="2"/>
                <w:sz w:val="16"/>
                <w:szCs w:val="16"/>
                <w:lang w:eastAsia="zh-CN"/>
              </w:rPr>
              <w:t xml:space="preserve"> will lead</w:t>
            </w:r>
            <w:r w:rsidRPr="00456ADF">
              <w:rPr>
                <w:noProof/>
                <w:kern w:val="2"/>
                <w:sz w:val="16"/>
                <w:szCs w:val="16"/>
                <w:lang w:eastAsia="zh-CN"/>
              </w:rPr>
              <w:t>.)</w:t>
            </w:r>
          </w:p>
          <w:p w14:paraId="325F749A" w14:textId="77777777" w:rsidR="000D3FDD" w:rsidRPr="001F17A6" w:rsidRDefault="000D3FDD" w:rsidP="000D3FDD">
            <w:pPr>
              <w:rPr>
                <w:sz w:val="16"/>
                <w:szCs w:val="16"/>
              </w:rPr>
            </w:pPr>
          </w:p>
        </w:tc>
        <w:tc>
          <w:tcPr>
            <w:tcW w:w="3780" w:type="dxa"/>
          </w:tcPr>
          <w:p w14:paraId="175AB15E" w14:textId="77777777" w:rsidR="00CF608C" w:rsidRPr="001C4F32" w:rsidRDefault="00CF608C" w:rsidP="003B0780">
            <w:pPr>
              <w:ind w:right="-239"/>
              <w:rPr>
                <w:kern w:val="2"/>
                <w:sz w:val="16"/>
                <w:szCs w:val="16"/>
                <w:lang w:eastAsia="zh-CN"/>
              </w:rPr>
            </w:pPr>
            <w:r w:rsidRPr="001C4F32">
              <w:rPr>
                <w:b/>
                <w:noProof/>
                <w:color w:val="000000"/>
                <w:kern w:val="2"/>
                <w:sz w:val="16"/>
                <w:szCs w:val="16"/>
                <w:lang w:eastAsia="zh-CN"/>
              </w:rPr>
              <w:t>Optional Synchronous   session  2a</w:t>
            </w:r>
          </w:p>
          <w:p w14:paraId="0D5326BD" w14:textId="0A839210" w:rsidR="00CF608C" w:rsidRPr="001C4F32" w:rsidRDefault="00610CA0" w:rsidP="003B0780">
            <w:pPr>
              <w:ind w:right="-239"/>
              <w:rPr>
                <w:noProof/>
                <w:color w:val="000000"/>
                <w:kern w:val="2"/>
                <w:sz w:val="16"/>
                <w:szCs w:val="16"/>
                <w:lang w:eastAsia="zh-CN"/>
              </w:rPr>
            </w:pPr>
            <w:r>
              <w:rPr>
                <w:noProof/>
                <w:color w:val="000000"/>
                <w:kern w:val="2"/>
                <w:sz w:val="16"/>
                <w:szCs w:val="16"/>
                <w:lang w:eastAsia="zh-CN"/>
              </w:rPr>
              <w:t>Tuesday</w:t>
            </w:r>
            <w:r w:rsidR="00CF608C" w:rsidRPr="001C4F32">
              <w:rPr>
                <w:noProof/>
                <w:color w:val="000000"/>
                <w:kern w:val="2"/>
                <w:sz w:val="16"/>
                <w:szCs w:val="16"/>
                <w:lang w:eastAsia="zh-CN"/>
              </w:rPr>
              <w:t>,  </w:t>
            </w:r>
            <w:r>
              <w:rPr>
                <w:noProof/>
                <w:color w:val="000000"/>
                <w:kern w:val="2"/>
                <w:sz w:val="16"/>
                <w:szCs w:val="16"/>
                <w:lang w:eastAsia="zh-CN"/>
              </w:rPr>
              <w:t>2/22</w:t>
            </w:r>
            <w:r w:rsidR="00CF608C" w:rsidRPr="001C4F32">
              <w:rPr>
                <w:noProof/>
                <w:color w:val="000000"/>
                <w:kern w:val="2"/>
                <w:sz w:val="16"/>
                <w:szCs w:val="16"/>
                <w:lang w:eastAsia="zh-CN"/>
              </w:rPr>
              <w:t>,  7</w:t>
            </w:r>
            <w:r w:rsidR="00767A10">
              <w:rPr>
                <w:noProof/>
                <w:color w:val="000000"/>
                <w:kern w:val="2"/>
                <w:sz w:val="16"/>
                <w:szCs w:val="16"/>
                <w:lang w:eastAsia="zh-CN"/>
              </w:rPr>
              <w:t>:30</w:t>
            </w:r>
            <w:r w:rsidR="00CF608C" w:rsidRPr="001C4F32">
              <w:rPr>
                <w:noProof/>
                <w:color w:val="000000"/>
                <w:kern w:val="2"/>
                <w:sz w:val="16"/>
                <w:szCs w:val="16"/>
                <w:lang w:eastAsia="zh-CN"/>
              </w:rPr>
              <w:t>–8</w:t>
            </w:r>
            <w:r w:rsidR="00767A10">
              <w:rPr>
                <w:noProof/>
                <w:color w:val="000000"/>
                <w:kern w:val="2"/>
                <w:sz w:val="16"/>
                <w:szCs w:val="16"/>
                <w:lang w:eastAsia="zh-CN"/>
              </w:rPr>
              <w:t xml:space="preserve">:30 </w:t>
            </w:r>
            <w:r w:rsidR="00CF608C" w:rsidRPr="001C4F32">
              <w:rPr>
                <w:noProof/>
                <w:color w:val="000000"/>
                <w:kern w:val="2"/>
                <w:sz w:val="16"/>
                <w:szCs w:val="16"/>
                <w:lang w:eastAsia="zh-CN"/>
              </w:rPr>
              <w:t>pm</w:t>
            </w:r>
          </w:p>
          <w:p w14:paraId="4A01CDFE" w14:textId="77777777" w:rsidR="00CF608C" w:rsidRPr="001C4F32" w:rsidRDefault="00CF608C" w:rsidP="003B0780">
            <w:pPr>
              <w:ind w:right="-239"/>
              <w:rPr>
                <w:b/>
                <w:noProof/>
                <w:color w:val="000000"/>
                <w:kern w:val="2"/>
                <w:sz w:val="16"/>
                <w:szCs w:val="16"/>
                <w:lang w:eastAsia="zh-CN"/>
              </w:rPr>
            </w:pPr>
          </w:p>
          <w:p w14:paraId="71A17EBB" w14:textId="36854B38" w:rsidR="00540E2C" w:rsidRPr="00777BA8" w:rsidRDefault="00540E2C" w:rsidP="003B0780">
            <w:pPr>
              <w:ind w:right="-239"/>
              <w:rPr>
                <w:sz w:val="16"/>
                <w:szCs w:val="16"/>
              </w:rPr>
            </w:pPr>
            <w:r w:rsidRPr="00777BA8">
              <w:rPr>
                <w:b/>
                <w:noProof/>
                <w:color w:val="000000"/>
                <w:sz w:val="16"/>
                <w:szCs w:val="16"/>
              </w:rPr>
              <w:t xml:space="preserve">Knowledge Check </w:t>
            </w:r>
            <w:r w:rsidRPr="00777BA8">
              <w:rPr>
                <w:noProof/>
                <w:color w:val="000000"/>
                <w:sz w:val="16"/>
                <w:szCs w:val="16"/>
              </w:rPr>
              <w:t xml:space="preserve">due by </w:t>
            </w:r>
            <w:r>
              <w:rPr>
                <w:noProof/>
                <w:color w:val="000000"/>
                <w:sz w:val="16"/>
                <w:szCs w:val="16"/>
              </w:rPr>
              <w:t>Sunday</w:t>
            </w:r>
            <w:r w:rsidRPr="00777BA8">
              <w:rPr>
                <w:noProof/>
                <w:color w:val="000000"/>
                <w:sz w:val="16"/>
                <w:szCs w:val="16"/>
              </w:rPr>
              <w:t xml:space="preserve">, </w:t>
            </w:r>
            <w:r w:rsidR="00610CA0">
              <w:rPr>
                <w:noProof/>
                <w:color w:val="000000"/>
                <w:sz w:val="16"/>
                <w:szCs w:val="16"/>
              </w:rPr>
              <w:t>2/27</w:t>
            </w:r>
            <w:r w:rsidRPr="00777BA8">
              <w:rPr>
                <w:noProof/>
                <w:color w:val="000000"/>
                <w:sz w:val="16"/>
                <w:szCs w:val="16"/>
              </w:rPr>
              <w:t xml:space="preserve">, </w:t>
            </w:r>
            <w:r w:rsidR="000C0AE2">
              <w:rPr>
                <w:noProof/>
                <w:color w:val="000000"/>
                <w:sz w:val="16"/>
                <w:szCs w:val="16"/>
              </w:rPr>
              <w:t>11:59 pm</w:t>
            </w:r>
          </w:p>
          <w:p w14:paraId="245907A9" w14:textId="5B87C04C" w:rsidR="00CF608C" w:rsidRPr="001C4F32" w:rsidRDefault="00540E2C" w:rsidP="003B0780">
            <w:pPr>
              <w:ind w:right="-239"/>
              <w:rPr>
                <w:kern w:val="2"/>
                <w:sz w:val="16"/>
                <w:szCs w:val="16"/>
                <w:lang w:eastAsia="zh-CN"/>
              </w:rPr>
            </w:pPr>
            <w:r w:rsidRPr="001C4F32">
              <w:rPr>
                <w:kern w:val="2"/>
                <w:sz w:val="16"/>
                <w:szCs w:val="16"/>
                <w:lang w:eastAsia="zh-CN"/>
              </w:rPr>
              <w:t xml:space="preserve"> </w:t>
            </w:r>
          </w:p>
          <w:p w14:paraId="1308FCA8" w14:textId="797176B5" w:rsidR="000D3FDD" w:rsidRPr="00777BA8" w:rsidRDefault="00BF27D4" w:rsidP="00BF27D4">
            <w:pPr>
              <w:ind w:right="-239"/>
              <w:rPr>
                <w:sz w:val="16"/>
                <w:szCs w:val="16"/>
              </w:rPr>
            </w:pPr>
            <w:r>
              <w:rPr>
                <w:b/>
                <w:noProof/>
                <w:color w:val="000000"/>
                <w:kern w:val="2"/>
                <w:sz w:val="16"/>
                <w:szCs w:val="16"/>
                <w:lang w:eastAsia="zh-CN"/>
              </w:rPr>
              <w:t>Case  discussion  post </w:t>
            </w:r>
            <w:r w:rsidR="00CF608C" w:rsidRPr="001C4F32">
              <w:rPr>
                <w:noProof/>
                <w:color w:val="000000"/>
                <w:kern w:val="2"/>
                <w:sz w:val="16"/>
                <w:szCs w:val="16"/>
                <w:lang w:eastAsia="zh-CN"/>
              </w:rPr>
              <w:t>due  </w:t>
            </w:r>
            <w:r w:rsidR="00CF0FCE">
              <w:rPr>
                <w:noProof/>
                <w:color w:val="000000"/>
                <w:kern w:val="2"/>
                <w:sz w:val="16"/>
                <w:szCs w:val="16"/>
                <w:lang w:eastAsia="zh-CN"/>
              </w:rPr>
              <w:t>by Sunday</w:t>
            </w:r>
            <w:r w:rsidR="00CF608C" w:rsidRPr="001C4F32">
              <w:rPr>
                <w:noProof/>
                <w:color w:val="000000"/>
                <w:kern w:val="2"/>
                <w:sz w:val="16"/>
                <w:szCs w:val="16"/>
                <w:lang w:eastAsia="zh-CN"/>
              </w:rPr>
              <w:t xml:space="preserve">, </w:t>
            </w:r>
            <w:r w:rsidR="006A7DF5">
              <w:rPr>
                <w:noProof/>
                <w:color w:val="000000"/>
                <w:kern w:val="2"/>
                <w:sz w:val="16"/>
                <w:szCs w:val="16"/>
                <w:lang w:eastAsia="zh-CN"/>
              </w:rPr>
              <w:t xml:space="preserve"> </w:t>
            </w:r>
            <w:r w:rsidR="00610CA0">
              <w:rPr>
                <w:noProof/>
                <w:color w:val="000000"/>
                <w:kern w:val="2"/>
                <w:sz w:val="16"/>
                <w:szCs w:val="16"/>
                <w:lang w:eastAsia="zh-CN"/>
              </w:rPr>
              <w:t>2/27</w:t>
            </w:r>
            <w:r w:rsidR="00CF608C" w:rsidRPr="001C4F32">
              <w:rPr>
                <w:noProof/>
                <w:color w:val="000000"/>
                <w:kern w:val="2"/>
                <w:sz w:val="16"/>
                <w:szCs w:val="16"/>
                <w:lang w:eastAsia="zh-CN"/>
              </w:rPr>
              <w:t>,  </w:t>
            </w:r>
            <w:r w:rsidR="000C0AE2">
              <w:rPr>
                <w:noProof/>
                <w:color w:val="000000"/>
                <w:kern w:val="2"/>
                <w:sz w:val="16"/>
                <w:szCs w:val="16"/>
                <w:lang w:eastAsia="zh-CN"/>
              </w:rPr>
              <w:t>11:59 pm</w:t>
            </w:r>
            <w:r w:rsidR="00767A10">
              <w:rPr>
                <w:noProof/>
                <w:color w:val="000000"/>
                <w:kern w:val="2"/>
                <w:sz w:val="16"/>
                <w:szCs w:val="16"/>
                <w:lang w:eastAsia="zh-CN"/>
              </w:rPr>
              <w:t xml:space="preserve"> </w:t>
            </w:r>
          </w:p>
        </w:tc>
      </w:tr>
      <w:tr w:rsidR="000D3FDD" w:rsidRPr="00777BA8" w14:paraId="1C672D95" w14:textId="77777777" w:rsidTr="00871D36">
        <w:trPr>
          <w:cantSplit/>
          <w:tblHeader/>
        </w:trPr>
        <w:tc>
          <w:tcPr>
            <w:tcW w:w="1260" w:type="dxa"/>
          </w:tcPr>
          <w:p w14:paraId="5A031198" w14:textId="07194036" w:rsidR="000D3FDD" w:rsidRPr="00777BA8" w:rsidRDefault="000D3FDD" w:rsidP="000D3FDD">
            <w:pPr>
              <w:jc w:val="center"/>
              <w:rPr>
                <w:sz w:val="16"/>
                <w:szCs w:val="16"/>
              </w:rPr>
            </w:pPr>
            <w:r w:rsidRPr="00777BA8">
              <w:rPr>
                <w:sz w:val="16"/>
                <w:szCs w:val="16"/>
              </w:rPr>
              <w:t>6</w:t>
            </w:r>
          </w:p>
          <w:p w14:paraId="327B4386" w14:textId="01530535" w:rsidR="000D3FDD" w:rsidRPr="00777BA8" w:rsidRDefault="00B7362A" w:rsidP="000D3FDD">
            <w:pPr>
              <w:jc w:val="center"/>
              <w:rPr>
                <w:sz w:val="16"/>
                <w:szCs w:val="16"/>
              </w:rPr>
            </w:pPr>
            <w:r>
              <w:rPr>
                <w:sz w:val="16"/>
                <w:szCs w:val="16"/>
              </w:rPr>
              <w:t>2/28</w:t>
            </w:r>
            <w:r w:rsidR="00FD4B8A">
              <w:rPr>
                <w:sz w:val="16"/>
                <w:szCs w:val="16"/>
              </w:rPr>
              <w:t xml:space="preserve"> – </w:t>
            </w:r>
            <w:r>
              <w:rPr>
                <w:sz w:val="16"/>
                <w:szCs w:val="16"/>
              </w:rPr>
              <w:t>3/</w:t>
            </w:r>
            <w:r w:rsidR="000872DB">
              <w:rPr>
                <w:sz w:val="16"/>
                <w:szCs w:val="16"/>
              </w:rPr>
              <w:t>6</w:t>
            </w:r>
            <w:r>
              <w:rPr>
                <w:sz w:val="16"/>
                <w:szCs w:val="16"/>
              </w:rPr>
              <w:t>/2</w:t>
            </w:r>
            <w:r w:rsidR="000872DB">
              <w:rPr>
                <w:sz w:val="16"/>
                <w:szCs w:val="16"/>
              </w:rPr>
              <w:t>2</w:t>
            </w:r>
          </w:p>
        </w:tc>
        <w:tc>
          <w:tcPr>
            <w:tcW w:w="1980" w:type="dxa"/>
            <w:tcBorders>
              <w:top w:val="single" w:sz="6" w:space="0" w:color="000000"/>
              <w:left w:val="single" w:sz="6" w:space="0" w:color="000000"/>
              <w:bottom w:val="single" w:sz="6" w:space="0" w:color="000000"/>
              <w:right w:val="single" w:sz="6" w:space="0" w:color="000000"/>
            </w:tcBorders>
          </w:tcPr>
          <w:p w14:paraId="27B1AAC2" w14:textId="7C95B072" w:rsidR="000D3FDD" w:rsidRPr="00777BA8" w:rsidRDefault="000D3FDD" w:rsidP="009F61FA">
            <w:pPr>
              <w:rPr>
                <w:kern w:val="2"/>
                <w:sz w:val="16"/>
                <w:szCs w:val="16"/>
                <w:lang w:eastAsia="zh-CN"/>
              </w:rPr>
            </w:pPr>
            <w:proofErr w:type="gramStart"/>
            <w:r w:rsidRPr="00777BA8">
              <w:rPr>
                <w:kern w:val="2"/>
                <w:sz w:val="16"/>
                <w:szCs w:val="16"/>
                <w:lang w:eastAsia="zh-CN"/>
              </w:rPr>
              <w:t>Marketing  Mix</w:t>
            </w:r>
            <w:proofErr w:type="gramEnd"/>
            <w:r w:rsidRPr="00777BA8">
              <w:rPr>
                <w:kern w:val="2"/>
                <w:sz w:val="16"/>
                <w:szCs w:val="16"/>
                <w:lang w:eastAsia="zh-CN"/>
              </w:rPr>
              <w:t>  (1)</w:t>
            </w:r>
          </w:p>
          <w:p w14:paraId="159F0818" w14:textId="77777777" w:rsidR="000D3FDD" w:rsidRPr="00777BA8" w:rsidRDefault="000D3FDD" w:rsidP="009F61FA">
            <w:pPr>
              <w:rPr>
                <w:kern w:val="2"/>
                <w:sz w:val="16"/>
                <w:szCs w:val="16"/>
                <w:lang w:eastAsia="zh-CN"/>
              </w:rPr>
            </w:pPr>
          </w:p>
          <w:p w14:paraId="65F0A95E" w14:textId="77777777" w:rsidR="000D3FDD" w:rsidRPr="00777BA8" w:rsidRDefault="000D3FDD" w:rsidP="009F61FA">
            <w:pPr>
              <w:rPr>
                <w:kern w:val="2"/>
                <w:sz w:val="16"/>
                <w:szCs w:val="16"/>
                <w:lang w:eastAsia="zh-CN"/>
              </w:rPr>
            </w:pPr>
            <w:proofErr w:type="gramStart"/>
            <w:r w:rsidRPr="00777BA8">
              <w:rPr>
                <w:kern w:val="2"/>
                <w:sz w:val="16"/>
                <w:szCs w:val="16"/>
                <w:lang w:eastAsia="zh-CN"/>
              </w:rPr>
              <w:t>Major  topics</w:t>
            </w:r>
            <w:proofErr w:type="gramEnd"/>
            <w:r w:rsidRPr="00777BA8">
              <w:rPr>
                <w:kern w:val="2"/>
                <w:sz w:val="16"/>
                <w:szCs w:val="16"/>
                <w:lang w:eastAsia="zh-CN"/>
              </w:rPr>
              <w:t>:  Brand</w:t>
            </w:r>
          </w:p>
          <w:p w14:paraId="5C9E73A2" w14:textId="77777777" w:rsidR="000D3FDD" w:rsidRPr="00777BA8" w:rsidRDefault="000D3FDD" w:rsidP="009F61FA">
            <w:pPr>
              <w:rPr>
                <w:kern w:val="2"/>
                <w:sz w:val="16"/>
                <w:szCs w:val="16"/>
                <w:lang w:eastAsia="zh-CN"/>
              </w:rPr>
            </w:pPr>
            <w:proofErr w:type="gramStart"/>
            <w:r w:rsidRPr="00777BA8">
              <w:rPr>
                <w:kern w:val="2"/>
                <w:sz w:val="16"/>
                <w:szCs w:val="16"/>
                <w:lang w:eastAsia="zh-CN"/>
              </w:rPr>
              <w:t>equity,  consumer</w:t>
            </w:r>
            <w:proofErr w:type="gramEnd"/>
          </w:p>
          <w:p w14:paraId="45C6EAB0" w14:textId="77777777" w:rsidR="000D3FDD" w:rsidRPr="00777BA8" w:rsidRDefault="000D3FDD" w:rsidP="009F61FA">
            <w:pPr>
              <w:rPr>
                <w:kern w:val="2"/>
                <w:sz w:val="16"/>
                <w:szCs w:val="16"/>
                <w:lang w:eastAsia="zh-CN"/>
              </w:rPr>
            </w:pPr>
            <w:proofErr w:type="gramStart"/>
            <w:r w:rsidRPr="00777BA8">
              <w:rPr>
                <w:kern w:val="2"/>
                <w:sz w:val="16"/>
                <w:szCs w:val="16"/>
                <w:lang w:eastAsia="zh-CN"/>
              </w:rPr>
              <w:t>adoption  of</w:t>
            </w:r>
            <w:proofErr w:type="gramEnd"/>
          </w:p>
          <w:p w14:paraId="795674BC" w14:textId="7B263DCC" w:rsidR="000D3FDD" w:rsidRPr="00777BA8" w:rsidRDefault="000D3FDD" w:rsidP="009F61FA">
            <w:pPr>
              <w:rPr>
                <w:sz w:val="16"/>
                <w:szCs w:val="16"/>
              </w:rPr>
            </w:pPr>
            <w:proofErr w:type="gramStart"/>
            <w:r w:rsidRPr="00777BA8">
              <w:rPr>
                <w:kern w:val="2"/>
                <w:sz w:val="16"/>
                <w:szCs w:val="16"/>
                <w:lang w:eastAsia="zh-CN"/>
              </w:rPr>
              <w:t>innovations,  pricing</w:t>
            </w:r>
            <w:proofErr w:type="gramEnd"/>
          </w:p>
        </w:tc>
        <w:tc>
          <w:tcPr>
            <w:tcW w:w="4320" w:type="dxa"/>
          </w:tcPr>
          <w:p w14:paraId="7252BD8B" w14:textId="77777777" w:rsidR="00CF608C" w:rsidRPr="001F17A6" w:rsidRDefault="00CF608C" w:rsidP="00CF608C">
            <w:pPr>
              <w:rPr>
                <w:i/>
                <w:noProof/>
                <w:kern w:val="2"/>
                <w:sz w:val="16"/>
                <w:szCs w:val="16"/>
                <w:lang w:eastAsia="zh-CN"/>
              </w:rPr>
            </w:pPr>
            <w:r w:rsidRPr="001F17A6">
              <w:rPr>
                <w:i/>
                <w:noProof/>
                <w:kern w:val="2"/>
                <w:sz w:val="16"/>
                <w:szCs w:val="16"/>
                <w:lang w:eastAsia="zh-CN"/>
              </w:rPr>
              <w:t>Discussions</w:t>
            </w:r>
          </w:p>
          <w:p w14:paraId="6B3E7501" w14:textId="77777777" w:rsidR="00CF608C" w:rsidRPr="001F17A6" w:rsidRDefault="00CF608C" w:rsidP="003F0BB6">
            <w:pPr>
              <w:pStyle w:val="ListParagraph"/>
              <w:numPr>
                <w:ilvl w:val="0"/>
                <w:numId w:val="9"/>
              </w:numPr>
              <w:rPr>
                <w:noProof/>
                <w:kern w:val="2"/>
                <w:sz w:val="16"/>
                <w:szCs w:val="16"/>
                <w:lang w:eastAsia="zh-CN"/>
              </w:rPr>
            </w:pPr>
            <w:r w:rsidRPr="001F17A6">
              <w:rPr>
                <w:noProof/>
                <w:kern w:val="2"/>
                <w:sz w:val="16"/>
                <w:szCs w:val="16"/>
                <w:lang w:eastAsia="zh-CN"/>
              </w:rPr>
              <w:t>Case discussion Post:</w:t>
            </w:r>
          </w:p>
          <w:p w14:paraId="561B9CC6" w14:textId="0A02605D" w:rsidR="00CF608C" w:rsidRPr="001F17A6" w:rsidRDefault="00CF608C" w:rsidP="00CF608C">
            <w:pPr>
              <w:pStyle w:val="ListParagraph"/>
              <w:ind w:left="360"/>
              <w:rPr>
                <w:noProof/>
                <w:kern w:val="2"/>
                <w:sz w:val="16"/>
                <w:szCs w:val="16"/>
                <w:lang w:eastAsia="zh-CN"/>
              </w:rPr>
            </w:pPr>
            <w:r w:rsidRPr="001F17A6">
              <w:rPr>
                <w:noProof/>
                <w:kern w:val="2"/>
                <w:sz w:val="16"/>
                <w:szCs w:val="16"/>
                <w:lang w:eastAsia="zh-CN"/>
              </w:rPr>
              <w:t xml:space="preserve">-case presenters post questions and initial responses by Thursday, </w:t>
            </w:r>
            <w:r w:rsidR="00B7362A">
              <w:rPr>
                <w:noProof/>
                <w:kern w:val="2"/>
                <w:sz w:val="16"/>
                <w:szCs w:val="16"/>
                <w:lang w:eastAsia="zh-CN"/>
              </w:rPr>
              <w:t>3/3</w:t>
            </w:r>
            <w:r w:rsidRPr="001F17A6">
              <w:rPr>
                <w:noProof/>
                <w:kern w:val="2"/>
                <w:sz w:val="16"/>
                <w:szCs w:val="16"/>
                <w:lang w:eastAsia="zh-CN"/>
              </w:rPr>
              <w:t>, 11:59</w:t>
            </w:r>
            <w:r w:rsidR="00147C23" w:rsidRPr="001F17A6">
              <w:rPr>
                <w:noProof/>
                <w:kern w:val="2"/>
                <w:sz w:val="16"/>
                <w:szCs w:val="16"/>
                <w:lang w:eastAsia="zh-CN"/>
              </w:rPr>
              <w:t xml:space="preserve"> </w:t>
            </w:r>
            <w:r w:rsidRPr="001F17A6">
              <w:rPr>
                <w:noProof/>
                <w:kern w:val="2"/>
                <w:sz w:val="16"/>
                <w:szCs w:val="16"/>
                <w:lang w:eastAsia="zh-CN"/>
              </w:rPr>
              <w:t xml:space="preserve">pm.  Thread summary posted by Sunday, </w:t>
            </w:r>
            <w:r w:rsidR="00B7362A">
              <w:rPr>
                <w:noProof/>
                <w:kern w:val="2"/>
                <w:sz w:val="16"/>
                <w:szCs w:val="16"/>
                <w:lang w:eastAsia="zh-CN"/>
              </w:rPr>
              <w:t>3/</w:t>
            </w:r>
            <w:r w:rsidR="000872DB">
              <w:rPr>
                <w:noProof/>
                <w:kern w:val="2"/>
                <w:sz w:val="16"/>
                <w:szCs w:val="16"/>
                <w:lang w:eastAsia="zh-CN"/>
              </w:rPr>
              <w:t>6</w:t>
            </w:r>
            <w:r w:rsidRPr="001F17A6">
              <w:rPr>
                <w:noProof/>
                <w:kern w:val="2"/>
                <w:sz w:val="16"/>
                <w:szCs w:val="16"/>
                <w:lang w:eastAsia="zh-CN"/>
              </w:rPr>
              <w:t>, 11:59</w:t>
            </w:r>
            <w:r w:rsidR="00147C23" w:rsidRPr="001F17A6">
              <w:rPr>
                <w:noProof/>
                <w:kern w:val="2"/>
                <w:sz w:val="16"/>
                <w:szCs w:val="16"/>
                <w:lang w:eastAsia="zh-CN"/>
              </w:rPr>
              <w:t xml:space="preserve"> </w:t>
            </w:r>
            <w:r w:rsidRPr="001F17A6">
              <w:rPr>
                <w:noProof/>
                <w:kern w:val="2"/>
                <w:sz w:val="16"/>
                <w:szCs w:val="16"/>
                <w:lang w:eastAsia="zh-CN"/>
              </w:rPr>
              <w:t>pm.</w:t>
            </w:r>
          </w:p>
          <w:p w14:paraId="7C5A4A0B" w14:textId="22C50942" w:rsidR="00CF608C" w:rsidRPr="001F17A6" w:rsidRDefault="00CF608C" w:rsidP="00CF608C">
            <w:pPr>
              <w:pStyle w:val="ListParagraph"/>
              <w:ind w:left="360"/>
              <w:rPr>
                <w:rFonts w:cs="Arial"/>
                <w:noProof/>
                <w:kern w:val="2"/>
                <w:sz w:val="16"/>
                <w:szCs w:val="16"/>
                <w:lang w:eastAsia="zh-CN"/>
              </w:rPr>
            </w:pPr>
            <w:r w:rsidRPr="001F17A6">
              <w:rPr>
                <w:noProof/>
                <w:kern w:val="2"/>
                <w:sz w:val="16"/>
                <w:szCs w:val="16"/>
                <w:lang w:eastAsia="zh-CN"/>
              </w:rPr>
              <w:t xml:space="preserve">-all students (non-case presenters) post responses by </w:t>
            </w:r>
            <w:r w:rsidR="00CF0FCE" w:rsidRPr="001F17A6">
              <w:rPr>
                <w:noProof/>
                <w:kern w:val="2"/>
                <w:sz w:val="16"/>
                <w:szCs w:val="16"/>
                <w:lang w:eastAsia="zh-CN"/>
              </w:rPr>
              <w:t xml:space="preserve">Sunday, </w:t>
            </w:r>
            <w:r w:rsidR="00A67707">
              <w:rPr>
                <w:noProof/>
                <w:kern w:val="2"/>
                <w:sz w:val="16"/>
                <w:szCs w:val="16"/>
                <w:lang w:eastAsia="zh-CN"/>
              </w:rPr>
              <w:t>3/</w:t>
            </w:r>
            <w:r w:rsidR="000872DB">
              <w:rPr>
                <w:noProof/>
                <w:kern w:val="2"/>
                <w:sz w:val="16"/>
                <w:szCs w:val="16"/>
                <w:lang w:eastAsia="zh-CN"/>
              </w:rPr>
              <w:t>6</w:t>
            </w:r>
            <w:r w:rsidRPr="001F17A6">
              <w:rPr>
                <w:noProof/>
                <w:kern w:val="2"/>
                <w:sz w:val="16"/>
                <w:szCs w:val="16"/>
                <w:lang w:eastAsia="zh-CN"/>
              </w:rPr>
              <w:t>, 11:59</w:t>
            </w:r>
            <w:r w:rsidR="00147C23" w:rsidRPr="001F17A6">
              <w:rPr>
                <w:noProof/>
                <w:kern w:val="2"/>
                <w:sz w:val="16"/>
                <w:szCs w:val="16"/>
                <w:lang w:eastAsia="zh-CN"/>
              </w:rPr>
              <w:t xml:space="preserve"> </w:t>
            </w:r>
            <w:r w:rsidRPr="001F17A6">
              <w:rPr>
                <w:noProof/>
                <w:kern w:val="2"/>
                <w:sz w:val="16"/>
                <w:szCs w:val="16"/>
                <w:lang w:eastAsia="zh-CN"/>
              </w:rPr>
              <w:t>pm.</w:t>
            </w:r>
          </w:p>
          <w:p w14:paraId="1B7D1647" w14:textId="77777777" w:rsidR="00CF608C" w:rsidRPr="001F17A6" w:rsidRDefault="00CF608C" w:rsidP="00CF608C">
            <w:pPr>
              <w:rPr>
                <w:noProof/>
                <w:kern w:val="2"/>
                <w:sz w:val="16"/>
                <w:szCs w:val="16"/>
                <w:lang w:eastAsia="zh-CN"/>
              </w:rPr>
            </w:pPr>
          </w:p>
          <w:p w14:paraId="28CC5DE3" w14:textId="77777777" w:rsidR="00CF608C" w:rsidRPr="001F17A6" w:rsidRDefault="00CF608C" w:rsidP="00CF608C">
            <w:pPr>
              <w:rPr>
                <w:i/>
                <w:noProof/>
                <w:kern w:val="2"/>
                <w:sz w:val="16"/>
                <w:szCs w:val="16"/>
                <w:lang w:eastAsia="zh-CN"/>
              </w:rPr>
            </w:pPr>
            <w:r w:rsidRPr="001F17A6">
              <w:rPr>
                <w:i/>
                <w:noProof/>
                <w:kern w:val="2"/>
                <w:sz w:val="16"/>
                <w:szCs w:val="16"/>
                <w:lang w:eastAsia="zh-CN"/>
              </w:rPr>
              <w:t>Materials</w:t>
            </w:r>
          </w:p>
          <w:p w14:paraId="433A9ADE" w14:textId="34B4345F" w:rsidR="00CF608C" w:rsidRPr="001F17A6" w:rsidRDefault="00CF608C" w:rsidP="003F0BB6">
            <w:pPr>
              <w:pStyle w:val="ListParagraph"/>
              <w:numPr>
                <w:ilvl w:val="0"/>
                <w:numId w:val="8"/>
              </w:numPr>
              <w:ind w:left="334" w:hanging="334"/>
              <w:rPr>
                <w:bCs/>
                <w:noProof/>
                <w:kern w:val="2"/>
                <w:sz w:val="16"/>
                <w:szCs w:val="16"/>
                <w:lang w:eastAsia="zh-CN"/>
              </w:rPr>
            </w:pPr>
            <w:r w:rsidRPr="001F17A6">
              <w:rPr>
                <w:bCs/>
                <w:noProof/>
                <w:kern w:val="2"/>
                <w:sz w:val="16"/>
                <w:szCs w:val="16"/>
                <w:lang w:eastAsia="zh-CN"/>
              </w:rPr>
              <w:t xml:space="preserve">Chapters </w:t>
            </w:r>
            <w:r w:rsidR="00C94683" w:rsidRPr="001F17A6">
              <w:rPr>
                <w:bCs/>
                <w:noProof/>
                <w:kern w:val="2"/>
                <w:sz w:val="16"/>
                <w:szCs w:val="16"/>
                <w:lang w:eastAsia="zh-CN"/>
              </w:rPr>
              <w:t>10, 1</w:t>
            </w:r>
            <w:r w:rsidR="00501DC7" w:rsidRPr="001F17A6">
              <w:rPr>
                <w:bCs/>
                <w:noProof/>
                <w:kern w:val="2"/>
                <w:sz w:val="16"/>
                <w:szCs w:val="16"/>
                <w:lang w:eastAsia="zh-CN"/>
              </w:rPr>
              <w:t>1</w:t>
            </w:r>
            <w:r w:rsidR="00C94683" w:rsidRPr="001F17A6">
              <w:rPr>
                <w:bCs/>
                <w:noProof/>
                <w:kern w:val="2"/>
                <w:sz w:val="16"/>
                <w:szCs w:val="16"/>
                <w:lang w:eastAsia="zh-CN"/>
              </w:rPr>
              <w:t xml:space="preserve"> &amp; 1</w:t>
            </w:r>
            <w:r w:rsidR="00501DC7" w:rsidRPr="001F17A6">
              <w:rPr>
                <w:bCs/>
                <w:noProof/>
                <w:kern w:val="2"/>
                <w:sz w:val="16"/>
                <w:szCs w:val="16"/>
                <w:lang w:eastAsia="zh-CN"/>
              </w:rPr>
              <w:t>8</w:t>
            </w:r>
          </w:p>
          <w:p w14:paraId="3A54027A" w14:textId="77777777" w:rsidR="00CF608C" w:rsidRPr="001F17A6" w:rsidRDefault="00CF608C" w:rsidP="003F0BB6">
            <w:pPr>
              <w:pStyle w:val="ListParagraph"/>
              <w:numPr>
                <w:ilvl w:val="0"/>
                <w:numId w:val="8"/>
              </w:numPr>
              <w:ind w:left="334" w:hanging="334"/>
              <w:rPr>
                <w:noProof/>
                <w:kern w:val="2"/>
                <w:sz w:val="16"/>
                <w:szCs w:val="16"/>
                <w:lang w:eastAsia="zh-CN"/>
              </w:rPr>
            </w:pPr>
            <w:r w:rsidRPr="001F17A6">
              <w:rPr>
                <w:noProof/>
                <w:kern w:val="2"/>
                <w:sz w:val="16"/>
                <w:szCs w:val="16"/>
                <w:lang w:eastAsia="zh-CN"/>
              </w:rPr>
              <w:t>PPT Supplement</w:t>
            </w:r>
          </w:p>
          <w:p w14:paraId="22910B08" w14:textId="19308A54" w:rsidR="00CA03DA" w:rsidRPr="00CA03DA" w:rsidRDefault="00CF608C" w:rsidP="00CA03DA">
            <w:pPr>
              <w:pStyle w:val="ListParagraph"/>
              <w:numPr>
                <w:ilvl w:val="0"/>
                <w:numId w:val="8"/>
              </w:numPr>
              <w:ind w:left="334" w:hanging="334"/>
              <w:rPr>
                <w:noProof/>
                <w:kern w:val="2"/>
                <w:sz w:val="16"/>
                <w:szCs w:val="16"/>
                <w:lang w:eastAsia="zh-CN"/>
              </w:rPr>
            </w:pPr>
            <w:r w:rsidRPr="001F17A6">
              <w:rPr>
                <w:noProof/>
                <w:kern w:val="2"/>
                <w:sz w:val="16"/>
                <w:szCs w:val="16"/>
                <w:lang w:eastAsia="zh-CN"/>
              </w:rPr>
              <w:t>HBS Case:</w:t>
            </w:r>
            <w:r w:rsidR="009F5029">
              <w:rPr>
                <w:noProof/>
                <w:kern w:val="2"/>
                <w:sz w:val="16"/>
                <w:szCs w:val="16"/>
                <w:lang w:eastAsia="zh-CN"/>
              </w:rPr>
              <w:t xml:space="preserve"> </w:t>
            </w:r>
            <w:r w:rsidR="00CA03DA" w:rsidRPr="00CA03DA">
              <w:rPr>
                <w:noProof/>
                <w:kern w:val="2"/>
                <w:sz w:val="16"/>
                <w:szCs w:val="16"/>
                <w:lang w:eastAsia="zh-CN"/>
              </w:rPr>
              <w:t xml:space="preserve">“Gilead: </w:t>
            </w:r>
            <w:r w:rsidR="000C0AE2">
              <w:rPr>
                <w:noProof/>
                <w:kern w:val="2"/>
                <w:sz w:val="16"/>
                <w:szCs w:val="16"/>
                <w:lang w:eastAsia="zh-CN"/>
              </w:rPr>
              <w:t>Hepatitis</w:t>
            </w:r>
            <w:r w:rsidR="00CA03DA" w:rsidRPr="00CA03DA">
              <w:rPr>
                <w:noProof/>
                <w:kern w:val="2"/>
                <w:sz w:val="16"/>
                <w:szCs w:val="16"/>
                <w:lang w:eastAsia="zh-CN"/>
              </w:rPr>
              <w:t xml:space="preserve"> C Access Strategy (A),” #9-515-025,</w:t>
            </w:r>
          </w:p>
          <w:p w14:paraId="43EFD544" w14:textId="15A93B99" w:rsidR="00CF608C" w:rsidRPr="00456ADF" w:rsidRDefault="00CF608C" w:rsidP="003F0BB6">
            <w:pPr>
              <w:pStyle w:val="ListParagraph"/>
              <w:numPr>
                <w:ilvl w:val="0"/>
                <w:numId w:val="8"/>
              </w:numPr>
              <w:ind w:left="334" w:hanging="334"/>
              <w:rPr>
                <w:sz w:val="16"/>
                <w:szCs w:val="16"/>
              </w:rPr>
            </w:pPr>
            <w:r w:rsidRPr="001F17A6">
              <w:rPr>
                <w:noProof/>
                <w:kern w:val="2"/>
                <w:sz w:val="16"/>
                <w:szCs w:val="16"/>
                <w:lang w:eastAsia="zh-CN"/>
              </w:rPr>
              <w:t xml:space="preserve">  </w:t>
            </w:r>
            <w:r w:rsidRPr="00456ADF">
              <w:rPr>
                <w:noProof/>
                <w:kern w:val="2"/>
                <w:sz w:val="16"/>
                <w:szCs w:val="16"/>
                <w:lang w:eastAsia="zh-CN"/>
              </w:rPr>
              <w:t>(</w:t>
            </w:r>
            <w:r w:rsidRPr="00456ADF">
              <w:rPr>
                <w:b/>
                <w:bCs/>
                <w:noProof/>
                <w:kern w:val="2"/>
                <w:sz w:val="16"/>
                <w:szCs w:val="16"/>
                <w:lang w:eastAsia="zh-CN"/>
              </w:rPr>
              <w:t>Team</w:t>
            </w:r>
            <w:r w:rsidR="00C714CD" w:rsidRPr="00456ADF">
              <w:rPr>
                <w:b/>
                <w:bCs/>
                <w:noProof/>
                <w:kern w:val="2"/>
                <w:sz w:val="16"/>
                <w:szCs w:val="16"/>
                <w:lang w:eastAsia="zh-CN"/>
              </w:rPr>
              <w:t>s</w:t>
            </w:r>
            <w:r w:rsidRPr="00456ADF">
              <w:rPr>
                <w:b/>
                <w:bCs/>
                <w:noProof/>
                <w:kern w:val="2"/>
                <w:sz w:val="16"/>
                <w:szCs w:val="16"/>
                <w:lang w:eastAsia="zh-CN"/>
              </w:rPr>
              <w:t xml:space="preserve">  </w:t>
            </w:r>
            <w:r w:rsidR="009158B0" w:rsidRPr="00456ADF">
              <w:rPr>
                <w:b/>
                <w:bCs/>
                <w:noProof/>
                <w:kern w:val="2"/>
                <w:sz w:val="16"/>
                <w:szCs w:val="16"/>
                <w:lang w:eastAsia="zh-CN"/>
              </w:rPr>
              <w:t xml:space="preserve">8, 9 </w:t>
            </w:r>
            <w:r w:rsidRPr="00456ADF">
              <w:rPr>
                <w:b/>
                <w:bCs/>
                <w:noProof/>
                <w:kern w:val="2"/>
                <w:sz w:val="16"/>
                <w:szCs w:val="16"/>
                <w:lang w:eastAsia="zh-CN"/>
              </w:rPr>
              <w:t>will lead</w:t>
            </w:r>
            <w:r w:rsidRPr="00456ADF">
              <w:rPr>
                <w:noProof/>
                <w:kern w:val="2"/>
                <w:sz w:val="16"/>
                <w:szCs w:val="16"/>
                <w:lang w:eastAsia="zh-CN"/>
              </w:rPr>
              <w:t>.)</w:t>
            </w:r>
          </w:p>
          <w:p w14:paraId="04C95479" w14:textId="77777777" w:rsidR="000D3FDD" w:rsidRPr="001F17A6" w:rsidRDefault="000D3FDD" w:rsidP="000D3FDD">
            <w:pPr>
              <w:rPr>
                <w:sz w:val="16"/>
                <w:szCs w:val="16"/>
              </w:rPr>
            </w:pPr>
          </w:p>
        </w:tc>
        <w:tc>
          <w:tcPr>
            <w:tcW w:w="3780" w:type="dxa"/>
          </w:tcPr>
          <w:p w14:paraId="650FEF2A" w14:textId="77777777" w:rsidR="00D25917" w:rsidRPr="001C4F32" w:rsidRDefault="00D25917" w:rsidP="003B0780">
            <w:pPr>
              <w:ind w:right="-239"/>
              <w:rPr>
                <w:kern w:val="2"/>
                <w:sz w:val="16"/>
                <w:szCs w:val="16"/>
                <w:lang w:eastAsia="zh-CN"/>
              </w:rPr>
            </w:pPr>
            <w:r w:rsidRPr="001C4F32">
              <w:rPr>
                <w:b/>
                <w:noProof/>
                <w:color w:val="000000"/>
                <w:kern w:val="2"/>
                <w:sz w:val="16"/>
                <w:szCs w:val="16"/>
                <w:lang w:eastAsia="zh-CN"/>
              </w:rPr>
              <w:t>Optional Synchronous   session  2b</w:t>
            </w:r>
          </w:p>
          <w:p w14:paraId="2F56FACC" w14:textId="4A072320" w:rsidR="00D25917" w:rsidRPr="001C4F32" w:rsidRDefault="00A67707" w:rsidP="003B0780">
            <w:pPr>
              <w:ind w:right="-239"/>
              <w:rPr>
                <w:noProof/>
                <w:color w:val="000000"/>
                <w:kern w:val="2"/>
                <w:sz w:val="16"/>
                <w:szCs w:val="16"/>
                <w:lang w:eastAsia="zh-CN"/>
              </w:rPr>
            </w:pPr>
            <w:r>
              <w:rPr>
                <w:noProof/>
                <w:color w:val="000000"/>
                <w:kern w:val="2"/>
                <w:sz w:val="16"/>
                <w:szCs w:val="16"/>
                <w:lang w:eastAsia="zh-CN"/>
              </w:rPr>
              <w:t>Tuesday</w:t>
            </w:r>
            <w:r w:rsidR="00D25917" w:rsidRPr="001C4F32">
              <w:rPr>
                <w:noProof/>
                <w:color w:val="000000"/>
                <w:kern w:val="2"/>
                <w:sz w:val="16"/>
                <w:szCs w:val="16"/>
                <w:lang w:eastAsia="zh-CN"/>
              </w:rPr>
              <w:t>,  </w:t>
            </w:r>
            <w:r>
              <w:rPr>
                <w:noProof/>
                <w:color w:val="000000"/>
                <w:kern w:val="2"/>
                <w:sz w:val="16"/>
                <w:szCs w:val="16"/>
                <w:lang w:eastAsia="zh-CN"/>
              </w:rPr>
              <w:t>3/1</w:t>
            </w:r>
            <w:r w:rsidR="00D25917" w:rsidRPr="001C4F32">
              <w:rPr>
                <w:noProof/>
                <w:color w:val="000000"/>
                <w:kern w:val="2"/>
                <w:sz w:val="16"/>
                <w:szCs w:val="16"/>
                <w:lang w:eastAsia="zh-CN"/>
              </w:rPr>
              <w:t>,  7</w:t>
            </w:r>
            <w:r w:rsidR="00767A10">
              <w:rPr>
                <w:noProof/>
                <w:color w:val="000000"/>
                <w:kern w:val="2"/>
                <w:sz w:val="16"/>
                <w:szCs w:val="16"/>
                <w:lang w:eastAsia="zh-CN"/>
              </w:rPr>
              <w:t>:30</w:t>
            </w:r>
            <w:r w:rsidR="00D25917" w:rsidRPr="001C4F32">
              <w:rPr>
                <w:noProof/>
                <w:color w:val="000000"/>
                <w:kern w:val="2"/>
                <w:sz w:val="16"/>
                <w:szCs w:val="16"/>
                <w:lang w:eastAsia="zh-CN"/>
              </w:rPr>
              <w:t>–8</w:t>
            </w:r>
            <w:r w:rsidR="00767A10">
              <w:rPr>
                <w:noProof/>
                <w:color w:val="000000"/>
                <w:kern w:val="2"/>
                <w:sz w:val="16"/>
                <w:szCs w:val="16"/>
                <w:lang w:eastAsia="zh-CN"/>
              </w:rPr>
              <w:t>:30</w:t>
            </w:r>
            <w:r w:rsidR="00147C23">
              <w:rPr>
                <w:noProof/>
                <w:color w:val="000000"/>
                <w:kern w:val="2"/>
                <w:sz w:val="16"/>
                <w:szCs w:val="16"/>
                <w:lang w:eastAsia="zh-CN"/>
              </w:rPr>
              <w:t xml:space="preserve"> </w:t>
            </w:r>
            <w:r w:rsidR="00D25917" w:rsidRPr="001C4F32">
              <w:rPr>
                <w:noProof/>
                <w:color w:val="000000"/>
                <w:kern w:val="2"/>
                <w:sz w:val="16"/>
                <w:szCs w:val="16"/>
                <w:lang w:eastAsia="zh-CN"/>
              </w:rPr>
              <w:t>pm</w:t>
            </w:r>
          </w:p>
          <w:p w14:paraId="36E02419" w14:textId="77777777" w:rsidR="00D25917" w:rsidRPr="001C4F32" w:rsidRDefault="00D25917" w:rsidP="003B0780">
            <w:pPr>
              <w:ind w:right="-239"/>
              <w:rPr>
                <w:b/>
                <w:noProof/>
                <w:color w:val="000000"/>
                <w:kern w:val="2"/>
                <w:sz w:val="16"/>
                <w:szCs w:val="16"/>
                <w:lang w:eastAsia="zh-CN"/>
              </w:rPr>
            </w:pPr>
          </w:p>
          <w:p w14:paraId="1E76FAB8" w14:textId="4AC24108" w:rsidR="00692E80" w:rsidRPr="00777BA8" w:rsidRDefault="00692E80" w:rsidP="003B0780">
            <w:pPr>
              <w:ind w:right="-239"/>
              <w:rPr>
                <w:sz w:val="16"/>
                <w:szCs w:val="16"/>
              </w:rPr>
            </w:pPr>
            <w:r w:rsidRPr="00777BA8">
              <w:rPr>
                <w:b/>
                <w:noProof/>
                <w:color w:val="000000"/>
                <w:sz w:val="16"/>
                <w:szCs w:val="16"/>
              </w:rPr>
              <w:t xml:space="preserve">Knowledge Check </w:t>
            </w:r>
            <w:r w:rsidRPr="00777BA8">
              <w:rPr>
                <w:noProof/>
                <w:color w:val="000000"/>
                <w:sz w:val="16"/>
                <w:szCs w:val="16"/>
              </w:rPr>
              <w:t xml:space="preserve">due by </w:t>
            </w:r>
            <w:r>
              <w:rPr>
                <w:noProof/>
                <w:color w:val="000000"/>
                <w:sz w:val="16"/>
                <w:szCs w:val="16"/>
              </w:rPr>
              <w:t xml:space="preserve">Sunday, </w:t>
            </w:r>
            <w:r w:rsidR="00A67707">
              <w:rPr>
                <w:noProof/>
                <w:color w:val="000000"/>
                <w:sz w:val="16"/>
                <w:szCs w:val="16"/>
              </w:rPr>
              <w:t>3/</w:t>
            </w:r>
            <w:r w:rsidR="000872DB">
              <w:rPr>
                <w:noProof/>
                <w:color w:val="000000"/>
                <w:sz w:val="16"/>
                <w:szCs w:val="16"/>
              </w:rPr>
              <w:t>6</w:t>
            </w:r>
            <w:r w:rsidRPr="00777BA8">
              <w:rPr>
                <w:noProof/>
                <w:color w:val="000000"/>
                <w:sz w:val="16"/>
                <w:szCs w:val="16"/>
              </w:rPr>
              <w:t>, 11:59</w:t>
            </w:r>
            <w:r w:rsidR="00147C23">
              <w:rPr>
                <w:noProof/>
                <w:color w:val="000000"/>
                <w:sz w:val="16"/>
                <w:szCs w:val="16"/>
              </w:rPr>
              <w:t xml:space="preserve"> </w:t>
            </w:r>
            <w:r w:rsidRPr="00777BA8">
              <w:rPr>
                <w:noProof/>
                <w:color w:val="000000"/>
                <w:sz w:val="16"/>
                <w:szCs w:val="16"/>
              </w:rPr>
              <w:t>pm</w:t>
            </w:r>
          </w:p>
          <w:p w14:paraId="1A653365" w14:textId="557D20B6" w:rsidR="00D25917" w:rsidRPr="001C4F32" w:rsidRDefault="00692E80" w:rsidP="003B0780">
            <w:pPr>
              <w:ind w:right="-239"/>
              <w:rPr>
                <w:kern w:val="2"/>
                <w:sz w:val="16"/>
                <w:szCs w:val="16"/>
                <w:lang w:eastAsia="zh-CN"/>
              </w:rPr>
            </w:pPr>
            <w:r w:rsidRPr="001C4F32">
              <w:rPr>
                <w:kern w:val="2"/>
                <w:sz w:val="16"/>
                <w:szCs w:val="16"/>
                <w:lang w:eastAsia="zh-CN"/>
              </w:rPr>
              <w:t xml:space="preserve"> </w:t>
            </w:r>
          </w:p>
          <w:p w14:paraId="14CD9840" w14:textId="22FABA20" w:rsidR="00D25917" w:rsidRPr="001C4F32" w:rsidRDefault="00D25917" w:rsidP="003B0780">
            <w:pPr>
              <w:ind w:right="-239"/>
              <w:rPr>
                <w:kern w:val="2"/>
                <w:sz w:val="16"/>
                <w:szCs w:val="16"/>
                <w:lang w:eastAsia="zh-CN"/>
              </w:rPr>
            </w:pPr>
            <w:r w:rsidRPr="001C4F32">
              <w:rPr>
                <w:b/>
                <w:noProof/>
                <w:color w:val="000000"/>
                <w:kern w:val="2"/>
                <w:sz w:val="16"/>
                <w:szCs w:val="16"/>
                <w:lang w:eastAsia="zh-CN"/>
              </w:rPr>
              <w:t>Case  discussion  post  </w:t>
            </w:r>
            <w:r w:rsidRPr="001C4F32">
              <w:rPr>
                <w:noProof/>
                <w:color w:val="000000"/>
                <w:kern w:val="2"/>
                <w:sz w:val="16"/>
                <w:szCs w:val="16"/>
                <w:lang w:eastAsia="zh-CN"/>
              </w:rPr>
              <w:t>due  by  </w:t>
            </w:r>
            <w:r w:rsidR="00CF0FCE">
              <w:rPr>
                <w:noProof/>
                <w:color w:val="000000"/>
                <w:kern w:val="2"/>
                <w:sz w:val="16"/>
                <w:szCs w:val="16"/>
                <w:lang w:eastAsia="zh-CN"/>
              </w:rPr>
              <w:t xml:space="preserve">Sunday </w:t>
            </w:r>
            <w:r w:rsidR="00A67707">
              <w:rPr>
                <w:noProof/>
                <w:color w:val="000000"/>
                <w:kern w:val="2"/>
                <w:sz w:val="16"/>
                <w:szCs w:val="16"/>
                <w:lang w:eastAsia="zh-CN"/>
              </w:rPr>
              <w:t>3/</w:t>
            </w:r>
            <w:r w:rsidR="000872DB">
              <w:rPr>
                <w:noProof/>
                <w:color w:val="000000"/>
                <w:kern w:val="2"/>
                <w:sz w:val="16"/>
                <w:szCs w:val="16"/>
                <w:lang w:eastAsia="zh-CN"/>
              </w:rPr>
              <w:t>6</w:t>
            </w:r>
            <w:r w:rsidRPr="001C4F32">
              <w:rPr>
                <w:noProof/>
                <w:color w:val="000000"/>
                <w:kern w:val="2"/>
                <w:sz w:val="16"/>
                <w:szCs w:val="16"/>
                <w:lang w:eastAsia="zh-CN"/>
              </w:rPr>
              <w:t>,  11:59</w:t>
            </w:r>
            <w:r w:rsidR="00147C23">
              <w:rPr>
                <w:noProof/>
                <w:color w:val="000000"/>
                <w:kern w:val="2"/>
                <w:sz w:val="16"/>
                <w:szCs w:val="16"/>
                <w:lang w:eastAsia="zh-CN"/>
              </w:rPr>
              <w:t xml:space="preserve"> </w:t>
            </w:r>
            <w:r w:rsidRPr="001C4F32">
              <w:rPr>
                <w:noProof/>
                <w:color w:val="000000"/>
                <w:kern w:val="2"/>
                <w:sz w:val="16"/>
                <w:szCs w:val="16"/>
                <w:lang w:eastAsia="zh-CN"/>
              </w:rPr>
              <w:t>pm</w:t>
            </w:r>
          </w:p>
          <w:p w14:paraId="2E568FB1" w14:textId="77777777" w:rsidR="00D25917" w:rsidRPr="001C4F32" w:rsidRDefault="00D25917" w:rsidP="003B0780">
            <w:pPr>
              <w:ind w:right="-239"/>
              <w:rPr>
                <w:kern w:val="2"/>
                <w:sz w:val="16"/>
                <w:szCs w:val="16"/>
                <w:lang w:eastAsia="zh-CN"/>
              </w:rPr>
            </w:pPr>
          </w:p>
          <w:p w14:paraId="49D334DE" w14:textId="65F77020" w:rsidR="00D25917" w:rsidRPr="00D25917" w:rsidRDefault="00D25917" w:rsidP="003B0780">
            <w:pPr>
              <w:ind w:right="-239"/>
              <w:rPr>
                <w:kern w:val="2"/>
                <w:sz w:val="16"/>
                <w:szCs w:val="16"/>
                <w:lang w:eastAsia="zh-CN"/>
              </w:rPr>
            </w:pPr>
            <w:r w:rsidRPr="001C4F32">
              <w:rPr>
                <w:b/>
                <w:noProof/>
                <w:color w:val="000000"/>
                <w:kern w:val="2"/>
                <w:sz w:val="16"/>
                <w:szCs w:val="16"/>
                <w:lang w:eastAsia="zh-CN"/>
              </w:rPr>
              <w:t>Individual  marketing  problem  set</w:t>
            </w:r>
            <w:r>
              <w:rPr>
                <w:b/>
                <w:noProof/>
                <w:color w:val="000000"/>
                <w:kern w:val="2"/>
                <w:sz w:val="16"/>
                <w:szCs w:val="16"/>
                <w:lang w:eastAsia="zh-CN"/>
              </w:rPr>
              <w:t xml:space="preserve"> </w:t>
            </w:r>
            <w:r w:rsidRPr="00D25917">
              <w:rPr>
                <w:noProof/>
                <w:color w:val="000000"/>
                <w:kern w:val="2"/>
                <w:sz w:val="16"/>
                <w:szCs w:val="16"/>
                <w:lang w:eastAsia="zh-CN"/>
              </w:rPr>
              <w:t xml:space="preserve">due by </w:t>
            </w:r>
            <w:r w:rsidR="00CF0FCE">
              <w:rPr>
                <w:noProof/>
                <w:color w:val="000000"/>
                <w:kern w:val="2"/>
                <w:sz w:val="16"/>
                <w:szCs w:val="16"/>
                <w:lang w:eastAsia="zh-CN"/>
              </w:rPr>
              <w:t xml:space="preserve">Sunday </w:t>
            </w:r>
            <w:r w:rsidR="00A67707">
              <w:rPr>
                <w:noProof/>
                <w:color w:val="000000"/>
                <w:kern w:val="2"/>
                <w:sz w:val="16"/>
                <w:szCs w:val="16"/>
                <w:lang w:eastAsia="zh-CN"/>
              </w:rPr>
              <w:t>3/</w:t>
            </w:r>
            <w:r w:rsidR="000872DB">
              <w:rPr>
                <w:noProof/>
                <w:color w:val="000000"/>
                <w:kern w:val="2"/>
                <w:sz w:val="16"/>
                <w:szCs w:val="16"/>
                <w:lang w:eastAsia="zh-CN"/>
              </w:rPr>
              <w:t>6</w:t>
            </w:r>
            <w:r w:rsidRPr="00D25917">
              <w:rPr>
                <w:noProof/>
                <w:color w:val="000000"/>
                <w:kern w:val="2"/>
                <w:sz w:val="16"/>
                <w:szCs w:val="16"/>
                <w:lang w:eastAsia="zh-CN"/>
              </w:rPr>
              <w:t>, 11:59</w:t>
            </w:r>
            <w:r w:rsidR="00147C23">
              <w:rPr>
                <w:noProof/>
                <w:color w:val="000000"/>
                <w:kern w:val="2"/>
                <w:sz w:val="16"/>
                <w:szCs w:val="16"/>
                <w:lang w:eastAsia="zh-CN"/>
              </w:rPr>
              <w:t xml:space="preserve"> </w:t>
            </w:r>
            <w:r w:rsidRPr="00D25917">
              <w:rPr>
                <w:noProof/>
                <w:color w:val="000000"/>
                <w:kern w:val="2"/>
                <w:sz w:val="16"/>
                <w:szCs w:val="16"/>
                <w:lang w:eastAsia="zh-CN"/>
              </w:rPr>
              <w:t>pm</w:t>
            </w:r>
          </w:p>
          <w:p w14:paraId="3ABA6951" w14:textId="3A270C8D" w:rsidR="000D3FDD" w:rsidRPr="00777BA8" w:rsidRDefault="000D3FDD" w:rsidP="000D3FDD">
            <w:pPr>
              <w:rPr>
                <w:sz w:val="16"/>
                <w:szCs w:val="16"/>
              </w:rPr>
            </w:pPr>
          </w:p>
        </w:tc>
      </w:tr>
      <w:tr w:rsidR="000D3FDD" w:rsidRPr="00777BA8" w14:paraId="544DF836" w14:textId="77777777" w:rsidTr="00871D36">
        <w:trPr>
          <w:cantSplit/>
          <w:tblHeader/>
        </w:trPr>
        <w:tc>
          <w:tcPr>
            <w:tcW w:w="1260" w:type="dxa"/>
          </w:tcPr>
          <w:p w14:paraId="01EB2D7C" w14:textId="09B32F37" w:rsidR="000D3FDD" w:rsidRPr="00777BA8" w:rsidRDefault="000D3FDD" w:rsidP="000D3FDD">
            <w:pPr>
              <w:jc w:val="center"/>
              <w:rPr>
                <w:sz w:val="16"/>
                <w:szCs w:val="16"/>
              </w:rPr>
            </w:pPr>
            <w:r w:rsidRPr="00777BA8">
              <w:rPr>
                <w:sz w:val="16"/>
                <w:szCs w:val="16"/>
              </w:rPr>
              <w:t>7</w:t>
            </w:r>
          </w:p>
          <w:p w14:paraId="3D4C68D9" w14:textId="40AFF6ED" w:rsidR="000D3FDD" w:rsidRPr="00777BA8" w:rsidRDefault="000872DB" w:rsidP="000D3FDD">
            <w:pPr>
              <w:jc w:val="center"/>
              <w:rPr>
                <w:sz w:val="16"/>
                <w:szCs w:val="16"/>
              </w:rPr>
            </w:pPr>
            <w:r>
              <w:rPr>
                <w:sz w:val="16"/>
                <w:szCs w:val="16"/>
              </w:rPr>
              <w:t>3/7</w:t>
            </w:r>
            <w:r w:rsidR="00AA052B">
              <w:rPr>
                <w:sz w:val="16"/>
                <w:szCs w:val="16"/>
              </w:rPr>
              <w:t xml:space="preserve"> – </w:t>
            </w:r>
            <w:r>
              <w:rPr>
                <w:sz w:val="16"/>
                <w:szCs w:val="16"/>
              </w:rPr>
              <w:t>3/13/22</w:t>
            </w:r>
          </w:p>
        </w:tc>
        <w:tc>
          <w:tcPr>
            <w:tcW w:w="1980" w:type="dxa"/>
            <w:tcBorders>
              <w:top w:val="single" w:sz="6" w:space="0" w:color="000000"/>
              <w:left w:val="single" w:sz="6" w:space="0" w:color="000000"/>
              <w:bottom w:val="single" w:sz="6" w:space="0" w:color="000000"/>
              <w:right w:val="single" w:sz="6" w:space="0" w:color="000000"/>
            </w:tcBorders>
          </w:tcPr>
          <w:p w14:paraId="051DAF7A" w14:textId="12168FE6" w:rsidR="000D3FDD" w:rsidRPr="00777BA8" w:rsidRDefault="000D3FDD" w:rsidP="009F61FA">
            <w:pPr>
              <w:rPr>
                <w:kern w:val="2"/>
                <w:sz w:val="16"/>
                <w:szCs w:val="16"/>
                <w:lang w:eastAsia="zh-CN"/>
              </w:rPr>
            </w:pPr>
            <w:proofErr w:type="gramStart"/>
            <w:r w:rsidRPr="00777BA8">
              <w:rPr>
                <w:kern w:val="2"/>
                <w:sz w:val="16"/>
                <w:szCs w:val="16"/>
                <w:lang w:eastAsia="zh-CN"/>
              </w:rPr>
              <w:t>Marketing  Mix</w:t>
            </w:r>
            <w:proofErr w:type="gramEnd"/>
            <w:r w:rsidRPr="00777BA8">
              <w:rPr>
                <w:kern w:val="2"/>
                <w:sz w:val="16"/>
                <w:szCs w:val="16"/>
                <w:lang w:eastAsia="zh-CN"/>
              </w:rPr>
              <w:t>  (2)</w:t>
            </w:r>
          </w:p>
          <w:p w14:paraId="069B25AD" w14:textId="77777777" w:rsidR="000D3FDD" w:rsidRPr="00777BA8" w:rsidRDefault="000D3FDD" w:rsidP="009F61FA">
            <w:pPr>
              <w:rPr>
                <w:kern w:val="2"/>
                <w:sz w:val="16"/>
                <w:szCs w:val="16"/>
                <w:lang w:eastAsia="zh-CN"/>
              </w:rPr>
            </w:pPr>
          </w:p>
          <w:p w14:paraId="5EE1923E" w14:textId="77777777" w:rsidR="000D3FDD" w:rsidRPr="00777BA8" w:rsidRDefault="000D3FDD" w:rsidP="009F61FA">
            <w:pPr>
              <w:rPr>
                <w:kern w:val="2"/>
                <w:sz w:val="16"/>
                <w:szCs w:val="16"/>
                <w:lang w:eastAsia="zh-CN"/>
              </w:rPr>
            </w:pPr>
            <w:proofErr w:type="gramStart"/>
            <w:r w:rsidRPr="00777BA8">
              <w:rPr>
                <w:kern w:val="2"/>
                <w:sz w:val="16"/>
                <w:szCs w:val="16"/>
                <w:lang w:eastAsia="zh-CN"/>
              </w:rPr>
              <w:t>Major  topics</w:t>
            </w:r>
            <w:proofErr w:type="gramEnd"/>
            <w:r w:rsidRPr="00777BA8">
              <w:rPr>
                <w:kern w:val="2"/>
                <w:sz w:val="16"/>
                <w:szCs w:val="16"/>
                <w:lang w:eastAsia="zh-CN"/>
              </w:rPr>
              <w:t>:</w:t>
            </w:r>
          </w:p>
          <w:p w14:paraId="5705558B" w14:textId="51B21708" w:rsidR="000D3FDD" w:rsidRPr="00777BA8" w:rsidRDefault="00EC6557" w:rsidP="009F61FA">
            <w:pPr>
              <w:rPr>
                <w:sz w:val="16"/>
                <w:szCs w:val="16"/>
              </w:rPr>
            </w:pPr>
            <w:r w:rsidRPr="00777BA8">
              <w:rPr>
                <w:kern w:val="2"/>
                <w:sz w:val="16"/>
                <w:szCs w:val="16"/>
                <w:lang w:eastAsia="zh-CN"/>
              </w:rPr>
              <w:t>Placement, Marketing</w:t>
            </w:r>
            <w:r w:rsidR="006954EB">
              <w:rPr>
                <w:kern w:val="2"/>
                <w:sz w:val="16"/>
                <w:szCs w:val="16"/>
                <w:lang w:eastAsia="zh-CN"/>
              </w:rPr>
              <w:t xml:space="preserve"> Communications</w:t>
            </w:r>
          </w:p>
        </w:tc>
        <w:tc>
          <w:tcPr>
            <w:tcW w:w="4320" w:type="dxa"/>
          </w:tcPr>
          <w:p w14:paraId="41DACA3B" w14:textId="77777777" w:rsidR="00D25917" w:rsidRPr="001F17A6" w:rsidRDefault="00D25917" w:rsidP="00D25917">
            <w:pPr>
              <w:rPr>
                <w:i/>
                <w:noProof/>
                <w:kern w:val="2"/>
                <w:sz w:val="16"/>
                <w:szCs w:val="16"/>
                <w:lang w:eastAsia="zh-CN"/>
              </w:rPr>
            </w:pPr>
            <w:r w:rsidRPr="001F17A6">
              <w:rPr>
                <w:i/>
                <w:noProof/>
                <w:kern w:val="2"/>
                <w:sz w:val="16"/>
                <w:szCs w:val="16"/>
                <w:lang w:eastAsia="zh-CN"/>
              </w:rPr>
              <w:t>Discussions</w:t>
            </w:r>
          </w:p>
          <w:p w14:paraId="018D12FA" w14:textId="77777777" w:rsidR="00D25917" w:rsidRPr="001F17A6" w:rsidRDefault="00D25917" w:rsidP="003F0BB6">
            <w:pPr>
              <w:pStyle w:val="ListParagraph"/>
              <w:numPr>
                <w:ilvl w:val="0"/>
                <w:numId w:val="9"/>
              </w:numPr>
              <w:rPr>
                <w:noProof/>
                <w:kern w:val="2"/>
                <w:sz w:val="16"/>
                <w:szCs w:val="16"/>
                <w:lang w:eastAsia="zh-CN"/>
              </w:rPr>
            </w:pPr>
            <w:r w:rsidRPr="001F17A6">
              <w:rPr>
                <w:noProof/>
                <w:kern w:val="2"/>
                <w:sz w:val="16"/>
                <w:szCs w:val="16"/>
                <w:lang w:eastAsia="zh-CN"/>
              </w:rPr>
              <w:t>Case discussion Post:</w:t>
            </w:r>
          </w:p>
          <w:p w14:paraId="1C1DB69F" w14:textId="7F8D4EC8" w:rsidR="00D25917" w:rsidRPr="001F17A6" w:rsidRDefault="00D25917" w:rsidP="00D25917">
            <w:pPr>
              <w:pStyle w:val="ListParagraph"/>
              <w:ind w:left="360"/>
              <w:rPr>
                <w:noProof/>
                <w:kern w:val="2"/>
                <w:sz w:val="16"/>
                <w:szCs w:val="16"/>
                <w:lang w:eastAsia="zh-CN"/>
              </w:rPr>
            </w:pPr>
            <w:r w:rsidRPr="001F17A6">
              <w:rPr>
                <w:noProof/>
                <w:kern w:val="2"/>
                <w:sz w:val="16"/>
                <w:szCs w:val="16"/>
                <w:lang w:eastAsia="zh-CN"/>
              </w:rPr>
              <w:t xml:space="preserve">-case presenters post questions and initial responses by Thursday, </w:t>
            </w:r>
            <w:r w:rsidR="000872DB">
              <w:rPr>
                <w:noProof/>
                <w:kern w:val="2"/>
                <w:sz w:val="16"/>
                <w:szCs w:val="16"/>
                <w:lang w:eastAsia="zh-CN"/>
              </w:rPr>
              <w:t>3/10</w:t>
            </w:r>
            <w:r w:rsidRPr="001F17A6">
              <w:rPr>
                <w:noProof/>
                <w:kern w:val="2"/>
                <w:sz w:val="16"/>
                <w:szCs w:val="16"/>
                <w:lang w:eastAsia="zh-CN"/>
              </w:rPr>
              <w:t>, 11:59</w:t>
            </w:r>
            <w:r w:rsidR="00147C23" w:rsidRPr="001F17A6">
              <w:rPr>
                <w:noProof/>
                <w:kern w:val="2"/>
                <w:sz w:val="16"/>
                <w:szCs w:val="16"/>
                <w:lang w:eastAsia="zh-CN"/>
              </w:rPr>
              <w:t xml:space="preserve"> </w:t>
            </w:r>
            <w:r w:rsidRPr="001F17A6">
              <w:rPr>
                <w:noProof/>
                <w:kern w:val="2"/>
                <w:sz w:val="16"/>
                <w:szCs w:val="16"/>
                <w:lang w:eastAsia="zh-CN"/>
              </w:rPr>
              <w:t xml:space="preserve">pm.  Thread summary posted by Sunday, </w:t>
            </w:r>
            <w:r w:rsidR="000872DB">
              <w:rPr>
                <w:noProof/>
                <w:kern w:val="2"/>
                <w:sz w:val="16"/>
                <w:szCs w:val="16"/>
                <w:lang w:eastAsia="zh-CN"/>
              </w:rPr>
              <w:t>3/13</w:t>
            </w:r>
            <w:r w:rsidRPr="001F17A6">
              <w:rPr>
                <w:noProof/>
                <w:kern w:val="2"/>
                <w:sz w:val="16"/>
                <w:szCs w:val="16"/>
                <w:lang w:eastAsia="zh-CN"/>
              </w:rPr>
              <w:t>, 11:59</w:t>
            </w:r>
            <w:r w:rsidR="00147C23" w:rsidRPr="001F17A6">
              <w:rPr>
                <w:noProof/>
                <w:kern w:val="2"/>
                <w:sz w:val="16"/>
                <w:szCs w:val="16"/>
                <w:lang w:eastAsia="zh-CN"/>
              </w:rPr>
              <w:t xml:space="preserve"> </w:t>
            </w:r>
            <w:r w:rsidRPr="001F17A6">
              <w:rPr>
                <w:noProof/>
                <w:kern w:val="2"/>
                <w:sz w:val="16"/>
                <w:szCs w:val="16"/>
                <w:lang w:eastAsia="zh-CN"/>
              </w:rPr>
              <w:t>pm.</w:t>
            </w:r>
          </w:p>
          <w:p w14:paraId="3AF3B546" w14:textId="45D4D876" w:rsidR="00D25917" w:rsidRPr="001F17A6" w:rsidRDefault="00D25917" w:rsidP="00D25917">
            <w:pPr>
              <w:pStyle w:val="ListParagraph"/>
              <w:ind w:left="360"/>
              <w:rPr>
                <w:rFonts w:cs="Arial"/>
                <w:noProof/>
                <w:kern w:val="2"/>
                <w:sz w:val="16"/>
                <w:szCs w:val="16"/>
                <w:lang w:eastAsia="zh-CN"/>
              </w:rPr>
            </w:pPr>
            <w:r w:rsidRPr="001F17A6">
              <w:rPr>
                <w:noProof/>
                <w:kern w:val="2"/>
                <w:sz w:val="16"/>
                <w:szCs w:val="16"/>
                <w:lang w:eastAsia="zh-CN"/>
              </w:rPr>
              <w:t xml:space="preserve">-all students (non-case presenters) post responses by </w:t>
            </w:r>
            <w:r w:rsidR="00CF0FCE" w:rsidRPr="001F17A6">
              <w:rPr>
                <w:noProof/>
                <w:kern w:val="2"/>
                <w:sz w:val="16"/>
                <w:szCs w:val="16"/>
                <w:lang w:eastAsia="zh-CN"/>
              </w:rPr>
              <w:t>Sunday</w:t>
            </w:r>
            <w:r w:rsidR="00147C23" w:rsidRPr="001F17A6">
              <w:rPr>
                <w:noProof/>
                <w:kern w:val="2"/>
                <w:sz w:val="16"/>
                <w:szCs w:val="16"/>
                <w:lang w:eastAsia="zh-CN"/>
              </w:rPr>
              <w:t>,</w:t>
            </w:r>
            <w:r w:rsidR="00CF0FCE" w:rsidRPr="001F17A6">
              <w:rPr>
                <w:noProof/>
                <w:kern w:val="2"/>
                <w:sz w:val="16"/>
                <w:szCs w:val="16"/>
                <w:lang w:eastAsia="zh-CN"/>
              </w:rPr>
              <w:t xml:space="preserve"> </w:t>
            </w:r>
            <w:r w:rsidR="000872DB">
              <w:rPr>
                <w:noProof/>
                <w:kern w:val="2"/>
                <w:sz w:val="16"/>
                <w:szCs w:val="16"/>
                <w:lang w:eastAsia="zh-CN"/>
              </w:rPr>
              <w:t>3/13</w:t>
            </w:r>
            <w:r w:rsidRPr="001F17A6">
              <w:rPr>
                <w:noProof/>
                <w:kern w:val="2"/>
                <w:sz w:val="16"/>
                <w:szCs w:val="16"/>
                <w:lang w:eastAsia="zh-CN"/>
              </w:rPr>
              <w:t>, 11:59</w:t>
            </w:r>
            <w:r w:rsidR="00147C23" w:rsidRPr="001F17A6">
              <w:rPr>
                <w:noProof/>
                <w:kern w:val="2"/>
                <w:sz w:val="16"/>
                <w:szCs w:val="16"/>
                <w:lang w:eastAsia="zh-CN"/>
              </w:rPr>
              <w:t xml:space="preserve"> </w:t>
            </w:r>
            <w:r w:rsidRPr="001F17A6">
              <w:rPr>
                <w:noProof/>
                <w:kern w:val="2"/>
                <w:sz w:val="16"/>
                <w:szCs w:val="16"/>
                <w:lang w:eastAsia="zh-CN"/>
              </w:rPr>
              <w:t>pm.</w:t>
            </w:r>
          </w:p>
          <w:p w14:paraId="327E16A9" w14:textId="252A056D" w:rsidR="00D25917" w:rsidRPr="001F17A6" w:rsidRDefault="00D25917" w:rsidP="00BF27D4">
            <w:pPr>
              <w:pStyle w:val="ListParagraph"/>
              <w:ind w:left="360"/>
              <w:rPr>
                <w:noProof/>
                <w:kern w:val="2"/>
                <w:sz w:val="16"/>
                <w:szCs w:val="16"/>
                <w:lang w:eastAsia="zh-CN"/>
              </w:rPr>
            </w:pPr>
          </w:p>
          <w:p w14:paraId="2A38137C" w14:textId="77777777" w:rsidR="00D25917" w:rsidRPr="001F17A6" w:rsidRDefault="00D25917" w:rsidP="00D25917">
            <w:pPr>
              <w:rPr>
                <w:noProof/>
                <w:kern w:val="2"/>
                <w:sz w:val="16"/>
                <w:szCs w:val="16"/>
                <w:lang w:eastAsia="zh-CN"/>
              </w:rPr>
            </w:pPr>
          </w:p>
          <w:p w14:paraId="44503777" w14:textId="77777777" w:rsidR="00D25917" w:rsidRPr="001F17A6" w:rsidRDefault="00D25917" w:rsidP="00D25917">
            <w:pPr>
              <w:rPr>
                <w:i/>
                <w:noProof/>
                <w:kern w:val="2"/>
                <w:sz w:val="16"/>
                <w:szCs w:val="16"/>
                <w:lang w:eastAsia="zh-CN"/>
              </w:rPr>
            </w:pPr>
            <w:r w:rsidRPr="001F17A6">
              <w:rPr>
                <w:i/>
                <w:noProof/>
                <w:kern w:val="2"/>
                <w:sz w:val="16"/>
                <w:szCs w:val="16"/>
                <w:lang w:eastAsia="zh-CN"/>
              </w:rPr>
              <w:t>Materials</w:t>
            </w:r>
          </w:p>
          <w:p w14:paraId="546CABA4" w14:textId="3AB31670" w:rsidR="00D25917" w:rsidRPr="001F17A6" w:rsidRDefault="00D25917" w:rsidP="003F0BB6">
            <w:pPr>
              <w:pStyle w:val="ListParagraph"/>
              <w:numPr>
                <w:ilvl w:val="0"/>
                <w:numId w:val="8"/>
              </w:numPr>
              <w:ind w:left="334" w:hanging="334"/>
              <w:rPr>
                <w:bCs/>
                <w:noProof/>
                <w:kern w:val="2"/>
                <w:sz w:val="16"/>
                <w:szCs w:val="16"/>
                <w:lang w:eastAsia="zh-CN"/>
              </w:rPr>
            </w:pPr>
            <w:r w:rsidRPr="001F17A6">
              <w:rPr>
                <w:bCs/>
                <w:noProof/>
                <w:kern w:val="2"/>
                <w:sz w:val="16"/>
                <w:szCs w:val="16"/>
                <w:lang w:eastAsia="zh-CN"/>
              </w:rPr>
              <w:t xml:space="preserve">Chapters </w:t>
            </w:r>
            <w:r w:rsidR="00271492" w:rsidRPr="001F17A6">
              <w:rPr>
                <w:bCs/>
                <w:noProof/>
                <w:kern w:val="2"/>
                <w:sz w:val="16"/>
                <w:szCs w:val="16"/>
                <w:lang w:eastAsia="zh-CN"/>
              </w:rPr>
              <w:t>12,13 &amp; 15</w:t>
            </w:r>
          </w:p>
          <w:p w14:paraId="6801A37E" w14:textId="77777777" w:rsidR="00D25917" w:rsidRPr="001F17A6" w:rsidRDefault="00D25917" w:rsidP="003F0BB6">
            <w:pPr>
              <w:pStyle w:val="ListParagraph"/>
              <w:numPr>
                <w:ilvl w:val="0"/>
                <w:numId w:val="8"/>
              </w:numPr>
              <w:ind w:left="334" w:hanging="334"/>
              <w:rPr>
                <w:noProof/>
                <w:kern w:val="2"/>
                <w:sz w:val="16"/>
                <w:szCs w:val="16"/>
                <w:lang w:eastAsia="zh-CN"/>
              </w:rPr>
            </w:pPr>
            <w:r w:rsidRPr="001F17A6">
              <w:rPr>
                <w:noProof/>
                <w:kern w:val="2"/>
                <w:sz w:val="16"/>
                <w:szCs w:val="16"/>
                <w:lang w:eastAsia="zh-CN"/>
              </w:rPr>
              <w:t>PPT Supplement</w:t>
            </w:r>
          </w:p>
          <w:p w14:paraId="21EA0EB6" w14:textId="1AB4A201" w:rsidR="00D25917" w:rsidRPr="001F17A6" w:rsidRDefault="00D25917" w:rsidP="003F0BB6">
            <w:pPr>
              <w:pStyle w:val="ListParagraph"/>
              <w:numPr>
                <w:ilvl w:val="0"/>
                <w:numId w:val="8"/>
              </w:numPr>
              <w:ind w:left="334" w:hanging="334"/>
              <w:rPr>
                <w:sz w:val="16"/>
                <w:szCs w:val="16"/>
              </w:rPr>
            </w:pPr>
            <w:r w:rsidRPr="001F17A6">
              <w:rPr>
                <w:noProof/>
                <w:kern w:val="2"/>
                <w:sz w:val="16"/>
                <w:szCs w:val="16"/>
                <w:lang w:eastAsia="zh-CN"/>
              </w:rPr>
              <w:t>HBS Case:  “Canadian Breast Cancer Foundation,” #W11073</w:t>
            </w:r>
            <w:r w:rsidR="00501DC7" w:rsidRPr="001F17A6">
              <w:rPr>
                <w:noProof/>
                <w:kern w:val="2"/>
                <w:sz w:val="16"/>
                <w:szCs w:val="16"/>
                <w:lang w:eastAsia="zh-CN"/>
              </w:rPr>
              <w:t xml:space="preserve"> </w:t>
            </w:r>
            <w:r w:rsidRPr="00456ADF">
              <w:rPr>
                <w:noProof/>
                <w:kern w:val="2"/>
                <w:sz w:val="16"/>
                <w:szCs w:val="16"/>
                <w:lang w:eastAsia="zh-CN"/>
              </w:rPr>
              <w:t>(</w:t>
            </w:r>
            <w:r w:rsidRPr="00456ADF">
              <w:rPr>
                <w:b/>
                <w:bCs/>
                <w:noProof/>
                <w:kern w:val="2"/>
                <w:sz w:val="16"/>
                <w:szCs w:val="16"/>
                <w:lang w:eastAsia="zh-CN"/>
              </w:rPr>
              <w:t>Team</w:t>
            </w:r>
            <w:r w:rsidR="000247AF" w:rsidRPr="00456ADF">
              <w:rPr>
                <w:b/>
                <w:bCs/>
                <w:noProof/>
                <w:kern w:val="2"/>
                <w:sz w:val="16"/>
                <w:szCs w:val="16"/>
                <w:lang w:eastAsia="zh-CN"/>
              </w:rPr>
              <w:t>s 1</w:t>
            </w:r>
            <w:r w:rsidR="009158B0" w:rsidRPr="00456ADF">
              <w:rPr>
                <w:b/>
                <w:bCs/>
                <w:noProof/>
                <w:kern w:val="2"/>
                <w:sz w:val="16"/>
                <w:szCs w:val="16"/>
                <w:lang w:eastAsia="zh-CN"/>
              </w:rPr>
              <w:t>0</w:t>
            </w:r>
            <w:r w:rsidRPr="00456ADF">
              <w:rPr>
                <w:b/>
                <w:bCs/>
                <w:noProof/>
                <w:kern w:val="2"/>
                <w:sz w:val="16"/>
                <w:szCs w:val="16"/>
                <w:lang w:eastAsia="zh-CN"/>
              </w:rPr>
              <w:t xml:space="preserve"> will lead</w:t>
            </w:r>
            <w:r w:rsidRPr="00456ADF">
              <w:rPr>
                <w:noProof/>
                <w:kern w:val="2"/>
                <w:sz w:val="16"/>
                <w:szCs w:val="16"/>
                <w:lang w:eastAsia="zh-CN"/>
              </w:rPr>
              <w:t>.)</w:t>
            </w:r>
          </w:p>
          <w:p w14:paraId="02AFACF0" w14:textId="77777777" w:rsidR="000D3FDD" w:rsidRPr="001F17A6" w:rsidRDefault="000D3FDD" w:rsidP="000D3FDD">
            <w:pPr>
              <w:rPr>
                <w:sz w:val="16"/>
                <w:szCs w:val="16"/>
              </w:rPr>
            </w:pPr>
          </w:p>
        </w:tc>
        <w:tc>
          <w:tcPr>
            <w:tcW w:w="3780" w:type="dxa"/>
          </w:tcPr>
          <w:p w14:paraId="214763D3" w14:textId="77777777" w:rsidR="00D25917" w:rsidRPr="001C4F32" w:rsidRDefault="00D25917" w:rsidP="003B0780">
            <w:pPr>
              <w:ind w:right="-239"/>
              <w:rPr>
                <w:kern w:val="2"/>
                <w:sz w:val="16"/>
                <w:szCs w:val="16"/>
                <w:lang w:eastAsia="zh-CN"/>
              </w:rPr>
            </w:pPr>
            <w:r w:rsidRPr="001C4F32">
              <w:rPr>
                <w:b/>
                <w:noProof/>
                <w:color w:val="000000"/>
                <w:kern w:val="2"/>
                <w:sz w:val="16"/>
                <w:szCs w:val="16"/>
                <w:lang w:eastAsia="zh-CN"/>
              </w:rPr>
              <w:t>Mandatory Synchronous  online  session  3</w:t>
            </w:r>
          </w:p>
          <w:p w14:paraId="4ACD4D40" w14:textId="5D96B213" w:rsidR="00D25917" w:rsidRPr="001C4F32" w:rsidRDefault="000872DB" w:rsidP="003B0780">
            <w:pPr>
              <w:ind w:right="-239"/>
              <w:rPr>
                <w:kern w:val="2"/>
                <w:sz w:val="16"/>
                <w:szCs w:val="16"/>
                <w:lang w:eastAsia="zh-CN"/>
              </w:rPr>
            </w:pPr>
            <w:r>
              <w:rPr>
                <w:noProof/>
                <w:color w:val="000000"/>
                <w:kern w:val="2"/>
                <w:sz w:val="16"/>
                <w:szCs w:val="16"/>
                <w:lang w:eastAsia="zh-CN"/>
              </w:rPr>
              <w:t>Tuesday 3/8</w:t>
            </w:r>
            <w:r w:rsidR="00D25917" w:rsidRPr="001C4F32">
              <w:rPr>
                <w:noProof/>
                <w:color w:val="000000"/>
                <w:kern w:val="2"/>
                <w:sz w:val="16"/>
                <w:szCs w:val="16"/>
                <w:lang w:eastAsia="zh-CN"/>
              </w:rPr>
              <w:t>,  </w:t>
            </w:r>
            <w:r w:rsidR="00FC28EC">
              <w:rPr>
                <w:noProof/>
                <w:color w:val="000000"/>
                <w:kern w:val="2"/>
                <w:sz w:val="16"/>
                <w:szCs w:val="16"/>
                <w:lang w:eastAsia="zh-CN"/>
              </w:rPr>
              <w:t xml:space="preserve">10/11 </w:t>
            </w:r>
            <w:r w:rsidR="00D25917" w:rsidRPr="001C4F32">
              <w:rPr>
                <w:noProof/>
                <w:color w:val="000000"/>
                <w:kern w:val="2"/>
                <w:sz w:val="16"/>
                <w:szCs w:val="16"/>
                <w:lang w:eastAsia="zh-CN"/>
              </w:rPr>
              <w:t>7</w:t>
            </w:r>
            <w:r w:rsidR="00767A10">
              <w:rPr>
                <w:noProof/>
                <w:color w:val="000000"/>
                <w:kern w:val="2"/>
                <w:sz w:val="16"/>
                <w:szCs w:val="16"/>
                <w:lang w:eastAsia="zh-CN"/>
              </w:rPr>
              <w:t>:30</w:t>
            </w:r>
            <w:r w:rsidR="00D25917" w:rsidRPr="001C4F32">
              <w:rPr>
                <w:noProof/>
                <w:color w:val="000000"/>
                <w:kern w:val="2"/>
                <w:sz w:val="16"/>
                <w:szCs w:val="16"/>
                <w:lang w:eastAsia="zh-CN"/>
              </w:rPr>
              <w:t>–8</w:t>
            </w:r>
            <w:r w:rsidR="00767A10">
              <w:rPr>
                <w:noProof/>
                <w:color w:val="000000"/>
                <w:kern w:val="2"/>
                <w:sz w:val="16"/>
                <w:szCs w:val="16"/>
                <w:lang w:eastAsia="zh-CN"/>
              </w:rPr>
              <w:t>:30</w:t>
            </w:r>
            <w:r w:rsidR="00D25917" w:rsidRPr="001C4F32">
              <w:rPr>
                <w:noProof/>
                <w:color w:val="000000"/>
                <w:kern w:val="2"/>
                <w:sz w:val="16"/>
                <w:szCs w:val="16"/>
                <w:lang w:eastAsia="zh-CN"/>
              </w:rPr>
              <w:t xml:space="preserve"> pm</w:t>
            </w:r>
            <w:r w:rsidR="00692E80">
              <w:rPr>
                <w:noProof/>
                <w:color w:val="000000"/>
                <w:kern w:val="2"/>
                <w:sz w:val="16"/>
                <w:szCs w:val="16"/>
                <w:lang w:eastAsia="zh-CN"/>
              </w:rPr>
              <w:br/>
            </w:r>
          </w:p>
          <w:p w14:paraId="1E0A6FBC" w14:textId="0D0611A8" w:rsidR="00692E80" w:rsidRPr="00777BA8" w:rsidRDefault="00692E80" w:rsidP="003B0780">
            <w:pPr>
              <w:ind w:right="-239"/>
              <w:rPr>
                <w:sz w:val="16"/>
                <w:szCs w:val="16"/>
              </w:rPr>
            </w:pPr>
            <w:r w:rsidRPr="00777BA8">
              <w:rPr>
                <w:b/>
                <w:noProof/>
                <w:color w:val="000000"/>
                <w:sz w:val="16"/>
                <w:szCs w:val="16"/>
              </w:rPr>
              <w:t xml:space="preserve">Knowledge Check </w:t>
            </w:r>
            <w:r w:rsidRPr="00777BA8">
              <w:rPr>
                <w:noProof/>
                <w:color w:val="000000"/>
                <w:sz w:val="16"/>
                <w:szCs w:val="16"/>
              </w:rPr>
              <w:t xml:space="preserve">due by </w:t>
            </w:r>
            <w:r>
              <w:rPr>
                <w:noProof/>
                <w:color w:val="000000"/>
                <w:sz w:val="16"/>
                <w:szCs w:val="16"/>
              </w:rPr>
              <w:t>Sunday</w:t>
            </w:r>
            <w:r w:rsidRPr="00777BA8">
              <w:rPr>
                <w:noProof/>
                <w:color w:val="000000"/>
                <w:sz w:val="16"/>
                <w:szCs w:val="16"/>
              </w:rPr>
              <w:t xml:space="preserve">, </w:t>
            </w:r>
            <w:r w:rsidR="000872DB">
              <w:rPr>
                <w:noProof/>
                <w:color w:val="000000"/>
                <w:sz w:val="16"/>
                <w:szCs w:val="16"/>
              </w:rPr>
              <w:t>3/13</w:t>
            </w:r>
            <w:r w:rsidRPr="00777BA8">
              <w:rPr>
                <w:noProof/>
                <w:color w:val="000000"/>
                <w:sz w:val="16"/>
                <w:szCs w:val="16"/>
              </w:rPr>
              <w:t>, 11:59</w:t>
            </w:r>
            <w:r w:rsidR="00147C23">
              <w:rPr>
                <w:noProof/>
                <w:color w:val="000000"/>
                <w:sz w:val="16"/>
                <w:szCs w:val="16"/>
              </w:rPr>
              <w:t xml:space="preserve"> </w:t>
            </w:r>
            <w:r w:rsidRPr="00777BA8">
              <w:rPr>
                <w:noProof/>
                <w:color w:val="000000"/>
                <w:sz w:val="16"/>
                <w:szCs w:val="16"/>
              </w:rPr>
              <w:t>pm</w:t>
            </w:r>
          </w:p>
          <w:p w14:paraId="34E9AC66" w14:textId="116D3A91" w:rsidR="00D25917" w:rsidRPr="001C4F32" w:rsidRDefault="00692E80" w:rsidP="003B0780">
            <w:pPr>
              <w:ind w:right="-239"/>
              <w:rPr>
                <w:kern w:val="2"/>
                <w:sz w:val="16"/>
                <w:szCs w:val="16"/>
                <w:lang w:eastAsia="zh-CN"/>
              </w:rPr>
            </w:pPr>
            <w:r w:rsidRPr="001C4F32">
              <w:rPr>
                <w:kern w:val="2"/>
                <w:sz w:val="16"/>
                <w:szCs w:val="16"/>
                <w:lang w:eastAsia="zh-CN"/>
              </w:rPr>
              <w:t xml:space="preserve"> </w:t>
            </w:r>
          </w:p>
          <w:p w14:paraId="288A14D5" w14:textId="16746CEF" w:rsidR="000D3FDD" w:rsidRPr="00777BA8" w:rsidRDefault="00D25917" w:rsidP="00BF27D4">
            <w:pPr>
              <w:ind w:right="-239"/>
              <w:rPr>
                <w:sz w:val="16"/>
                <w:szCs w:val="16"/>
              </w:rPr>
            </w:pPr>
            <w:r w:rsidRPr="001C4F32">
              <w:rPr>
                <w:b/>
                <w:noProof/>
                <w:color w:val="000000"/>
                <w:kern w:val="2"/>
                <w:sz w:val="16"/>
                <w:szCs w:val="16"/>
                <w:lang w:eastAsia="zh-CN"/>
              </w:rPr>
              <w:t>Case  discussion  post  </w:t>
            </w:r>
            <w:r w:rsidRPr="001C4F32">
              <w:rPr>
                <w:noProof/>
                <w:color w:val="000000"/>
                <w:kern w:val="2"/>
                <w:sz w:val="16"/>
                <w:szCs w:val="16"/>
                <w:lang w:eastAsia="zh-CN"/>
              </w:rPr>
              <w:t> due  by  </w:t>
            </w:r>
            <w:r w:rsidR="00CF0FCE">
              <w:rPr>
                <w:noProof/>
                <w:color w:val="000000"/>
                <w:kern w:val="2"/>
                <w:sz w:val="16"/>
                <w:szCs w:val="16"/>
                <w:lang w:eastAsia="zh-CN"/>
              </w:rPr>
              <w:t xml:space="preserve">Sunday </w:t>
            </w:r>
            <w:r w:rsidR="000872DB">
              <w:rPr>
                <w:noProof/>
                <w:color w:val="000000"/>
                <w:kern w:val="2"/>
                <w:sz w:val="16"/>
                <w:szCs w:val="16"/>
                <w:lang w:eastAsia="zh-CN"/>
              </w:rPr>
              <w:t>3/13</w:t>
            </w:r>
            <w:r w:rsidRPr="001C4F32">
              <w:rPr>
                <w:noProof/>
                <w:color w:val="000000"/>
                <w:kern w:val="2"/>
                <w:sz w:val="16"/>
                <w:szCs w:val="16"/>
                <w:lang w:eastAsia="zh-CN"/>
              </w:rPr>
              <w:t>,  11:59</w:t>
            </w:r>
            <w:r w:rsidR="00147C23">
              <w:rPr>
                <w:noProof/>
                <w:color w:val="000000"/>
                <w:kern w:val="2"/>
                <w:sz w:val="16"/>
                <w:szCs w:val="16"/>
                <w:lang w:eastAsia="zh-CN"/>
              </w:rPr>
              <w:t xml:space="preserve"> </w:t>
            </w:r>
            <w:r w:rsidRPr="001C4F32">
              <w:rPr>
                <w:noProof/>
                <w:color w:val="000000"/>
                <w:kern w:val="2"/>
                <w:sz w:val="16"/>
                <w:szCs w:val="16"/>
                <w:lang w:eastAsia="zh-CN"/>
              </w:rPr>
              <w:t>pm</w:t>
            </w:r>
          </w:p>
        </w:tc>
      </w:tr>
      <w:tr w:rsidR="000D3FDD" w:rsidRPr="00777BA8" w14:paraId="684627E0" w14:textId="77777777" w:rsidTr="00871D36">
        <w:trPr>
          <w:cantSplit/>
          <w:tblHeader/>
        </w:trPr>
        <w:tc>
          <w:tcPr>
            <w:tcW w:w="1260" w:type="dxa"/>
          </w:tcPr>
          <w:p w14:paraId="77332637" w14:textId="2E4FA513" w:rsidR="000D3FDD" w:rsidRDefault="000D3FDD" w:rsidP="000D3FDD">
            <w:pPr>
              <w:jc w:val="center"/>
              <w:rPr>
                <w:sz w:val="16"/>
                <w:szCs w:val="16"/>
              </w:rPr>
            </w:pPr>
            <w:r w:rsidRPr="00777BA8">
              <w:rPr>
                <w:sz w:val="16"/>
                <w:szCs w:val="16"/>
              </w:rPr>
              <w:t>8</w:t>
            </w:r>
          </w:p>
          <w:p w14:paraId="407C9B80" w14:textId="21DB9453" w:rsidR="00AA052B" w:rsidRPr="00777BA8" w:rsidRDefault="009158B0" w:rsidP="000D3FDD">
            <w:pPr>
              <w:jc w:val="center"/>
              <w:rPr>
                <w:sz w:val="16"/>
                <w:szCs w:val="16"/>
              </w:rPr>
            </w:pPr>
            <w:r>
              <w:rPr>
                <w:sz w:val="16"/>
                <w:szCs w:val="16"/>
              </w:rPr>
              <w:t>3/14 – 3/20/22</w:t>
            </w:r>
          </w:p>
          <w:p w14:paraId="4E380F60" w14:textId="703A3E0C" w:rsidR="000D3FDD" w:rsidRPr="00777BA8" w:rsidRDefault="000D3FDD" w:rsidP="000D3FDD">
            <w:pPr>
              <w:jc w:val="center"/>
              <w:rPr>
                <w:sz w:val="16"/>
                <w:szCs w:val="16"/>
              </w:rPr>
            </w:pPr>
          </w:p>
        </w:tc>
        <w:tc>
          <w:tcPr>
            <w:tcW w:w="1980" w:type="dxa"/>
            <w:tcBorders>
              <w:top w:val="single" w:sz="6" w:space="0" w:color="000000"/>
              <w:left w:val="single" w:sz="6" w:space="0" w:color="000000"/>
              <w:bottom w:val="single" w:sz="6" w:space="0" w:color="000000"/>
              <w:right w:val="single" w:sz="6" w:space="0" w:color="000000"/>
            </w:tcBorders>
          </w:tcPr>
          <w:p w14:paraId="32354E04" w14:textId="4CF80336" w:rsidR="000D3FDD" w:rsidRPr="00777BA8" w:rsidRDefault="000D3FDD" w:rsidP="009F61FA">
            <w:pPr>
              <w:ind w:right="-239"/>
              <w:rPr>
                <w:kern w:val="2"/>
                <w:sz w:val="16"/>
                <w:szCs w:val="16"/>
                <w:lang w:eastAsia="zh-CN"/>
              </w:rPr>
            </w:pPr>
            <w:r w:rsidRPr="00777BA8">
              <w:rPr>
                <w:noProof/>
                <w:color w:val="000000"/>
                <w:kern w:val="2"/>
                <w:sz w:val="16"/>
                <w:szCs w:val="16"/>
                <w:lang w:eastAsia="zh-CN"/>
              </w:rPr>
              <w:t>Applications</w:t>
            </w:r>
            <w:r w:rsidR="009F61FA">
              <w:rPr>
                <w:noProof/>
                <w:color w:val="000000"/>
                <w:kern w:val="2"/>
                <w:sz w:val="16"/>
                <w:szCs w:val="16"/>
                <w:lang w:eastAsia="zh-CN"/>
              </w:rPr>
              <w:br/>
            </w:r>
          </w:p>
          <w:p w14:paraId="41FECEE9" w14:textId="77777777" w:rsidR="000D3FDD" w:rsidRPr="00777BA8" w:rsidRDefault="000D3FDD" w:rsidP="009F61FA">
            <w:pPr>
              <w:ind w:right="-239"/>
              <w:rPr>
                <w:kern w:val="2"/>
                <w:sz w:val="16"/>
                <w:szCs w:val="16"/>
                <w:lang w:eastAsia="zh-CN"/>
              </w:rPr>
            </w:pPr>
            <w:r w:rsidRPr="00777BA8">
              <w:rPr>
                <w:noProof/>
                <w:color w:val="000000"/>
                <w:kern w:val="2"/>
                <w:sz w:val="16"/>
                <w:szCs w:val="16"/>
                <w:lang w:eastAsia="zh-CN"/>
              </w:rPr>
              <w:t>(presentations  of</w:t>
            </w:r>
          </w:p>
          <w:p w14:paraId="6754AA37" w14:textId="77777777" w:rsidR="000D3FDD" w:rsidRPr="00777BA8" w:rsidRDefault="000D3FDD" w:rsidP="009F61FA">
            <w:pPr>
              <w:ind w:right="-239"/>
              <w:rPr>
                <w:kern w:val="2"/>
                <w:sz w:val="16"/>
                <w:szCs w:val="16"/>
                <w:lang w:eastAsia="zh-CN"/>
              </w:rPr>
            </w:pPr>
            <w:r w:rsidRPr="00777BA8">
              <w:rPr>
                <w:noProof/>
                <w:color w:val="000000"/>
                <w:kern w:val="2"/>
                <w:sz w:val="16"/>
                <w:szCs w:val="16"/>
                <w:lang w:eastAsia="zh-CN"/>
              </w:rPr>
              <w:t>project  company’s</w:t>
            </w:r>
          </w:p>
          <w:p w14:paraId="7DD50819" w14:textId="3612FD90" w:rsidR="000D3FDD" w:rsidRPr="00777BA8" w:rsidRDefault="000D3FDD" w:rsidP="009F61FA">
            <w:pPr>
              <w:rPr>
                <w:sz w:val="16"/>
                <w:szCs w:val="16"/>
              </w:rPr>
            </w:pPr>
            <w:r w:rsidRPr="00777BA8">
              <w:rPr>
                <w:noProof/>
                <w:color w:val="000000"/>
                <w:kern w:val="2"/>
                <w:sz w:val="16"/>
                <w:szCs w:val="16"/>
                <w:lang w:eastAsia="zh-CN"/>
              </w:rPr>
              <w:t>marketing  plan)</w:t>
            </w:r>
          </w:p>
        </w:tc>
        <w:tc>
          <w:tcPr>
            <w:tcW w:w="4320" w:type="dxa"/>
          </w:tcPr>
          <w:p w14:paraId="64A1C07B" w14:textId="77777777" w:rsidR="00D25917" w:rsidRPr="00340264" w:rsidRDefault="00D25917" w:rsidP="00D25917">
            <w:pPr>
              <w:rPr>
                <w:i/>
                <w:noProof/>
                <w:kern w:val="2"/>
                <w:sz w:val="16"/>
                <w:szCs w:val="16"/>
                <w:lang w:eastAsia="zh-CN"/>
              </w:rPr>
            </w:pPr>
            <w:r w:rsidRPr="00340264">
              <w:rPr>
                <w:i/>
                <w:noProof/>
                <w:kern w:val="2"/>
                <w:sz w:val="16"/>
                <w:szCs w:val="16"/>
                <w:lang w:eastAsia="zh-CN"/>
              </w:rPr>
              <w:t>Discussions</w:t>
            </w:r>
          </w:p>
          <w:p w14:paraId="72135307" w14:textId="74C11EA7" w:rsidR="00D25917" w:rsidRPr="00340264" w:rsidRDefault="00D25917" w:rsidP="003F0BB6">
            <w:pPr>
              <w:pStyle w:val="ListParagraph"/>
              <w:numPr>
                <w:ilvl w:val="0"/>
                <w:numId w:val="8"/>
              </w:numPr>
              <w:ind w:left="360"/>
              <w:rPr>
                <w:noProof/>
                <w:kern w:val="2"/>
                <w:sz w:val="16"/>
                <w:szCs w:val="16"/>
                <w:lang w:eastAsia="zh-CN"/>
              </w:rPr>
            </w:pPr>
            <w:r>
              <w:rPr>
                <w:noProof/>
                <w:kern w:val="2"/>
                <w:sz w:val="16"/>
                <w:szCs w:val="16"/>
                <w:lang w:eastAsia="zh-CN"/>
              </w:rPr>
              <w:t>Post feedback to the marketing plan presen</w:t>
            </w:r>
            <w:r w:rsidR="00147C23">
              <w:rPr>
                <w:noProof/>
                <w:kern w:val="2"/>
                <w:sz w:val="16"/>
                <w:szCs w:val="16"/>
                <w:lang w:eastAsia="zh-CN"/>
              </w:rPr>
              <w:t>t</w:t>
            </w:r>
            <w:r>
              <w:rPr>
                <w:noProof/>
                <w:kern w:val="2"/>
                <w:sz w:val="16"/>
                <w:szCs w:val="16"/>
                <w:lang w:eastAsia="zh-CN"/>
              </w:rPr>
              <w:t>ations at the Discussion area.</w:t>
            </w:r>
          </w:p>
          <w:p w14:paraId="6A651AA4" w14:textId="77777777" w:rsidR="00D25917" w:rsidRPr="00340264" w:rsidRDefault="00D25917" w:rsidP="00D25917">
            <w:pPr>
              <w:rPr>
                <w:noProof/>
                <w:kern w:val="2"/>
                <w:sz w:val="16"/>
                <w:szCs w:val="16"/>
                <w:lang w:eastAsia="zh-CN"/>
              </w:rPr>
            </w:pPr>
          </w:p>
          <w:p w14:paraId="43BC0362" w14:textId="77777777" w:rsidR="00D25917" w:rsidRPr="00340264" w:rsidRDefault="00D25917" w:rsidP="00D25917">
            <w:pPr>
              <w:rPr>
                <w:i/>
                <w:noProof/>
                <w:kern w:val="2"/>
                <w:sz w:val="16"/>
                <w:szCs w:val="16"/>
                <w:lang w:eastAsia="zh-CN"/>
              </w:rPr>
            </w:pPr>
            <w:r w:rsidRPr="00340264">
              <w:rPr>
                <w:i/>
                <w:noProof/>
                <w:kern w:val="2"/>
                <w:sz w:val="16"/>
                <w:szCs w:val="16"/>
                <w:lang w:eastAsia="zh-CN"/>
              </w:rPr>
              <w:t>Materials</w:t>
            </w:r>
          </w:p>
          <w:p w14:paraId="47AB9205" w14:textId="135D5E90" w:rsidR="00D25917" w:rsidRPr="00F9771F" w:rsidRDefault="00D25917" w:rsidP="003F0BB6">
            <w:pPr>
              <w:pStyle w:val="ListParagraph"/>
              <w:numPr>
                <w:ilvl w:val="0"/>
                <w:numId w:val="8"/>
              </w:numPr>
              <w:ind w:left="334" w:hanging="334"/>
              <w:rPr>
                <w:sz w:val="16"/>
                <w:szCs w:val="16"/>
              </w:rPr>
            </w:pPr>
            <w:r>
              <w:rPr>
                <w:noProof/>
                <w:kern w:val="2"/>
                <w:sz w:val="16"/>
                <w:szCs w:val="16"/>
                <w:lang w:eastAsia="zh-CN"/>
              </w:rPr>
              <w:t>Present the crux of your mar</w:t>
            </w:r>
            <w:r w:rsidR="00147C23">
              <w:rPr>
                <w:noProof/>
                <w:kern w:val="2"/>
                <w:sz w:val="16"/>
                <w:szCs w:val="16"/>
                <w:lang w:eastAsia="zh-CN"/>
              </w:rPr>
              <w:t>k</w:t>
            </w:r>
            <w:r>
              <w:rPr>
                <w:noProof/>
                <w:kern w:val="2"/>
                <w:sz w:val="16"/>
                <w:szCs w:val="16"/>
                <w:lang w:eastAsia="zh-CN"/>
              </w:rPr>
              <w:t>eting plan online using Zoom (details posted on Blackboard)</w:t>
            </w:r>
          </w:p>
          <w:p w14:paraId="686FC934" w14:textId="1CA28DC3" w:rsidR="00F9771F" w:rsidRPr="00CF608C" w:rsidRDefault="00F9771F" w:rsidP="003F0BB6">
            <w:pPr>
              <w:pStyle w:val="ListParagraph"/>
              <w:numPr>
                <w:ilvl w:val="0"/>
                <w:numId w:val="8"/>
              </w:numPr>
              <w:ind w:left="334" w:hanging="334"/>
              <w:rPr>
                <w:sz w:val="16"/>
                <w:szCs w:val="16"/>
              </w:rPr>
            </w:pPr>
            <w:r>
              <w:rPr>
                <w:noProof/>
                <w:kern w:val="2"/>
                <w:sz w:val="16"/>
                <w:szCs w:val="16"/>
                <w:lang w:eastAsia="zh-CN"/>
              </w:rPr>
              <w:t>The goal of this session is to understand how the course materials apply to real-world marketing problems.</w:t>
            </w:r>
          </w:p>
          <w:p w14:paraId="70A492E7" w14:textId="77777777" w:rsidR="000D3FDD" w:rsidRPr="00777BA8" w:rsidRDefault="000D3FDD" w:rsidP="000D3FDD">
            <w:pPr>
              <w:rPr>
                <w:sz w:val="16"/>
                <w:szCs w:val="16"/>
              </w:rPr>
            </w:pPr>
          </w:p>
        </w:tc>
        <w:tc>
          <w:tcPr>
            <w:tcW w:w="3780" w:type="dxa"/>
          </w:tcPr>
          <w:p w14:paraId="3FBE33AA" w14:textId="77777777" w:rsidR="00F9771F" w:rsidRPr="001C4F32" w:rsidRDefault="00F9771F" w:rsidP="003B0780">
            <w:pPr>
              <w:ind w:right="-239"/>
              <w:rPr>
                <w:kern w:val="2"/>
                <w:sz w:val="16"/>
                <w:szCs w:val="16"/>
                <w:lang w:eastAsia="zh-CN"/>
              </w:rPr>
            </w:pPr>
            <w:r w:rsidRPr="001C4F32">
              <w:rPr>
                <w:b/>
                <w:noProof/>
                <w:color w:val="000000"/>
                <w:kern w:val="2"/>
                <w:sz w:val="16"/>
                <w:szCs w:val="16"/>
                <w:lang w:eastAsia="zh-CN"/>
              </w:rPr>
              <w:t>Marketing  Plan  (team  project)</w:t>
            </w:r>
          </w:p>
          <w:p w14:paraId="7ED0DC9E" w14:textId="77777777" w:rsidR="00F9771F" w:rsidRPr="001C4F32" w:rsidRDefault="00F9771F" w:rsidP="003B0780">
            <w:pPr>
              <w:ind w:right="-239"/>
              <w:rPr>
                <w:kern w:val="2"/>
                <w:sz w:val="16"/>
                <w:szCs w:val="16"/>
                <w:lang w:eastAsia="zh-CN"/>
              </w:rPr>
            </w:pPr>
            <w:r w:rsidRPr="001C4F32">
              <w:rPr>
                <w:b/>
                <w:noProof/>
                <w:color w:val="000000"/>
                <w:kern w:val="2"/>
                <w:sz w:val="16"/>
                <w:szCs w:val="16"/>
                <w:lang w:eastAsia="zh-CN"/>
              </w:rPr>
              <w:t>presentation  web  link,  slides,  and</w:t>
            </w:r>
          </w:p>
          <w:p w14:paraId="2DAC8DC3" w14:textId="29FD6AF8" w:rsidR="00F9771F" w:rsidRPr="001C4F32" w:rsidRDefault="00F9771F" w:rsidP="003B0780">
            <w:pPr>
              <w:ind w:right="-239"/>
              <w:rPr>
                <w:kern w:val="2"/>
                <w:sz w:val="16"/>
                <w:szCs w:val="16"/>
                <w:lang w:eastAsia="zh-CN"/>
              </w:rPr>
            </w:pPr>
            <w:r w:rsidRPr="001C4F32">
              <w:rPr>
                <w:b/>
                <w:noProof/>
                <w:color w:val="000000"/>
                <w:kern w:val="2"/>
                <w:sz w:val="16"/>
                <w:szCs w:val="16"/>
                <w:lang w:eastAsia="zh-CN"/>
              </w:rPr>
              <w:t>report</w:t>
            </w:r>
            <w:r w:rsidRPr="001C4F32">
              <w:rPr>
                <w:noProof/>
                <w:color w:val="000000"/>
                <w:kern w:val="2"/>
                <w:sz w:val="16"/>
                <w:szCs w:val="16"/>
                <w:lang w:eastAsia="zh-CN"/>
              </w:rPr>
              <w:t>  due  by  Thursday,  </w:t>
            </w:r>
            <w:r w:rsidR="009158B0">
              <w:rPr>
                <w:noProof/>
                <w:color w:val="000000"/>
                <w:kern w:val="2"/>
                <w:sz w:val="16"/>
                <w:szCs w:val="16"/>
                <w:lang w:eastAsia="zh-CN"/>
              </w:rPr>
              <w:t>3/17</w:t>
            </w:r>
            <w:r w:rsidRPr="001C4F32">
              <w:rPr>
                <w:noProof/>
                <w:color w:val="000000"/>
                <w:kern w:val="2"/>
                <w:sz w:val="16"/>
                <w:szCs w:val="16"/>
                <w:lang w:eastAsia="zh-CN"/>
              </w:rPr>
              <w:t>,</w:t>
            </w:r>
          </w:p>
          <w:p w14:paraId="4FC74F20" w14:textId="535F79C5" w:rsidR="00BF27D4" w:rsidRDefault="00BF27D4" w:rsidP="00BF27D4">
            <w:pPr>
              <w:ind w:right="-239"/>
              <w:rPr>
                <w:noProof/>
                <w:color w:val="000000"/>
                <w:kern w:val="2"/>
                <w:sz w:val="16"/>
                <w:szCs w:val="16"/>
                <w:lang w:eastAsia="zh-CN"/>
              </w:rPr>
            </w:pPr>
            <w:r>
              <w:rPr>
                <w:noProof/>
                <w:color w:val="000000"/>
                <w:kern w:val="2"/>
                <w:sz w:val="16"/>
                <w:szCs w:val="16"/>
                <w:lang w:eastAsia="zh-CN"/>
              </w:rPr>
              <w:t>11:59 pm</w:t>
            </w:r>
          </w:p>
          <w:p w14:paraId="49A77576" w14:textId="5BD5F866" w:rsidR="00F9771F" w:rsidRPr="001C4F32" w:rsidRDefault="00F9771F" w:rsidP="003B0780">
            <w:pPr>
              <w:ind w:right="-239"/>
              <w:rPr>
                <w:kern w:val="2"/>
                <w:sz w:val="16"/>
                <w:szCs w:val="16"/>
                <w:lang w:eastAsia="zh-CN"/>
              </w:rPr>
            </w:pPr>
          </w:p>
          <w:p w14:paraId="38520F54" w14:textId="77777777" w:rsidR="00F9771F" w:rsidRPr="001C4F32" w:rsidRDefault="00F9771F" w:rsidP="003B0780">
            <w:pPr>
              <w:ind w:right="-239"/>
              <w:rPr>
                <w:kern w:val="2"/>
                <w:sz w:val="16"/>
                <w:szCs w:val="16"/>
                <w:lang w:eastAsia="zh-CN"/>
              </w:rPr>
            </w:pPr>
            <w:r w:rsidRPr="001C4F32">
              <w:rPr>
                <w:b/>
                <w:noProof/>
                <w:color w:val="000000"/>
                <w:kern w:val="2"/>
                <w:sz w:val="16"/>
                <w:szCs w:val="16"/>
                <w:lang w:eastAsia="zh-CN"/>
              </w:rPr>
              <w:t>Feedback  post</w:t>
            </w:r>
            <w:r w:rsidRPr="001C4F32">
              <w:rPr>
                <w:noProof/>
                <w:color w:val="000000"/>
                <w:kern w:val="2"/>
                <w:sz w:val="16"/>
                <w:szCs w:val="16"/>
                <w:lang w:eastAsia="zh-CN"/>
              </w:rPr>
              <w:t>  due  by  Saturday,</w:t>
            </w:r>
          </w:p>
          <w:p w14:paraId="72DF39FE" w14:textId="2B27C1D9" w:rsidR="00F9771F" w:rsidRDefault="009158B0" w:rsidP="003B0780">
            <w:pPr>
              <w:rPr>
                <w:noProof/>
                <w:color w:val="000000"/>
                <w:kern w:val="2"/>
                <w:sz w:val="16"/>
                <w:szCs w:val="16"/>
                <w:lang w:eastAsia="zh-CN"/>
              </w:rPr>
            </w:pPr>
            <w:r>
              <w:rPr>
                <w:noProof/>
                <w:color w:val="000000"/>
                <w:kern w:val="2"/>
                <w:sz w:val="16"/>
                <w:szCs w:val="16"/>
                <w:lang w:eastAsia="zh-CN"/>
              </w:rPr>
              <w:t>3/19</w:t>
            </w:r>
            <w:r w:rsidR="00F9771F" w:rsidRPr="001C4F32">
              <w:rPr>
                <w:noProof/>
                <w:color w:val="000000"/>
                <w:kern w:val="2"/>
                <w:sz w:val="16"/>
                <w:szCs w:val="16"/>
                <w:lang w:eastAsia="zh-CN"/>
              </w:rPr>
              <w:t>,  11:59pm</w:t>
            </w:r>
          </w:p>
          <w:p w14:paraId="74A49071" w14:textId="38356137" w:rsidR="000D3FDD" w:rsidRPr="00777BA8" w:rsidRDefault="000D3FDD" w:rsidP="00F9771F">
            <w:pPr>
              <w:rPr>
                <w:sz w:val="16"/>
                <w:szCs w:val="16"/>
              </w:rPr>
            </w:pPr>
          </w:p>
        </w:tc>
      </w:tr>
    </w:tbl>
    <w:p w14:paraId="66749AB5" w14:textId="77777777" w:rsidR="004954F5" w:rsidRPr="00216B59" w:rsidRDefault="004954F5" w:rsidP="004954F5"/>
    <w:p w14:paraId="5725837C" w14:textId="4B20D1FC" w:rsidR="00AC7173" w:rsidRPr="00216B59" w:rsidRDefault="00AC7173" w:rsidP="004954F5">
      <w:r w:rsidRPr="00216B59">
        <w:br w:type="page"/>
      </w:r>
    </w:p>
    <w:p w14:paraId="28959CA2" w14:textId="77777777" w:rsidR="002267E1" w:rsidRPr="00D01D4C" w:rsidRDefault="002267E1" w:rsidP="002267E1">
      <w:pPr>
        <w:pStyle w:val="Heading2"/>
        <w:jc w:val="center"/>
      </w:pPr>
      <w:r w:rsidRPr="00D01D4C">
        <w:lastRenderedPageBreak/>
        <w:t>Carey Business School Policies and General Information</w:t>
      </w:r>
    </w:p>
    <w:p w14:paraId="0EA6C9D9" w14:textId="77777777" w:rsidR="002267E1" w:rsidRPr="00D01D4C" w:rsidRDefault="002267E1" w:rsidP="002267E1"/>
    <w:p w14:paraId="08F07605" w14:textId="77777777" w:rsidR="006F7C2B" w:rsidRPr="00B427C2" w:rsidRDefault="006F7C2B" w:rsidP="006F7C2B">
      <w:pPr>
        <w:pStyle w:val="Heading3"/>
        <w:ind w:left="0"/>
      </w:pPr>
      <w:r w:rsidRPr="006F7C2B">
        <w:t>Blackboard</w:t>
      </w:r>
      <w:r w:rsidRPr="00B427C2">
        <w:t xml:space="preserve"> Site</w:t>
      </w:r>
    </w:p>
    <w:p w14:paraId="0BEC5F15" w14:textId="77777777" w:rsidR="006F7C2B" w:rsidRPr="00B427C2" w:rsidRDefault="006F7C2B" w:rsidP="006F7C2B">
      <w:r w:rsidRPr="00B427C2">
        <w:t xml:space="preserve">A Blackboard course site is set up for this course. Each student is expected to check the site throughout the semester as Blackboard will be the primary venue for outside classroom communications between the instructors and the students. Students can access the course site at </w:t>
      </w:r>
      <w:hyperlink r:id="rId18" w:history="1">
        <w:r w:rsidRPr="00B427C2">
          <w:rPr>
            <w:rStyle w:val="Hyperlink"/>
          </w:rPr>
          <w:t>blackboard.jhu.edu</w:t>
        </w:r>
      </w:hyperlink>
      <w:r w:rsidRPr="00B427C2">
        <w:t xml:space="preserve">. </w:t>
      </w:r>
    </w:p>
    <w:p w14:paraId="06086420" w14:textId="77777777" w:rsidR="006F7C2B" w:rsidRPr="00B427C2" w:rsidRDefault="006F7C2B" w:rsidP="006F7C2B"/>
    <w:p w14:paraId="0AF5DBA5" w14:textId="77777777" w:rsidR="006F7C2B" w:rsidRPr="00B427C2" w:rsidRDefault="006F7C2B" w:rsidP="006F7C2B">
      <w:pPr>
        <w:pStyle w:val="Heading3"/>
        <w:ind w:left="0"/>
      </w:pPr>
      <w:r w:rsidRPr="00B427C2">
        <w:t>Techn</w:t>
      </w:r>
      <w:r>
        <w:t xml:space="preserve">ical </w:t>
      </w:r>
      <w:r w:rsidRPr="00B427C2">
        <w:t>Support</w:t>
      </w:r>
    </w:p>
    <w:p w14:paraId="14F80F61" w14:textId="77777777" w:rsidR="006F7C2B" w:rsidRDefault="006F7C2B" w:rsidP="006F7C2B">
      <w:pPr>
        <w:rPr>
          <w:rFonts w:ascii="Calibri" w:hAnsi="Calibri" w:cs="Calibri"/>
          <w:color w:val="000000"/>
        </w:rPr>
      </w:pPr>
      <w:r>
        <w:t xml:space="preserve">24/7 technical support for questions regarding Zoom, Blackboard, and other technical issues is available. Please refer to the </w:t>
      </w:r>
      <w:r w:rsidRPr="00D4078F">
        <w:rPr>
          <w:i/>
        </w:rPr>
        <w:t>Carey Blackboard Support</w:t>
      </w:r>
      <w:r>
        <w:t xml:space="preserve"> information box (located within Blackboard’s </w:t>
      </w:r>
      <w:r w:rsidRPr="00D4078F">
        <w:rPr>
          <w:i/>
        </w:rPr>
        <w:t>My Institution</w:t>
      </w:r>
      <w:r>
        <w:t xml:space="preserve"> tab) for contact information and other details.</w:t>
      </w:r>
    </w:p>
    <w:p w14:paraId="0B72A5D4" w14:textId="77777777" w:rsidR="006F7C2B" w:rsidRPr="00B427C2" w:rsidRDefault="006F7C2B" w:rsidP="006F7C2B"/>
    <w:p w14:paraId="48506239" w14:textId="77777777" w:rsidR="006F7C2B" w:rsidRDefault="006F7C2B" w:rsidP="006F7C2B">
      <w:pPr>
        <w:pStyle w:val="Heading3"/>
        <w:ind w:left="0"/>
      </w:pPr>
      <w:r>
        <w:t>Students with Disabilities - Accommodations and Accessibility</w:t>
      </w:r>
    </w:p>
    <w:p w14:paraId="4ED504FD" w14:textId="514B2C86" w:rsidR="006F7C2B" w:rsidRDefault="006F7C2B" w:rsidP="006F7C2B">
      <w:bookmarkStart w:id="6" w:name="_Hlk78269910"/>
      <w:r>
        <w:t xml:space="preserve">Johns Hopkins University values diversity and inclusion. We are committed to providing </w:t>
      </w:r>
      <w:r w:rsidR="000C0AE2">
        <w:t xml:space="preserve">a </w:t>
      </w:r>
      <w:r>
        <w:t>welcoming, equitable, and accessible educational experiences for all students. Students with disabilities (including those with psychological conditions, medical conditions</w:t>
      </w:r>
      <w:r w:rsidR="000C0AE2">
        <w:t>,</w:t>
      </w:r>
      <w:r>
        <w:t xml:space="preserve"> and temporary disabilities) can request accommodations for this course by providing an Accommodation Letter issued by </w:t>
      </w:r>
      <w:hyperlink r:id="rId19" w:history="1">
        <w:r w:rsidRPr="008B1662">
          <w:rPr>
            <w:rStyle w:val="Hyperlink"/>
          </w:rPr>
          <w:t>Student Disability Services</w:t>
        </w:r>
      </w:hyperlink>
      <w:r>
        <w:t xml:space="preserve">. Please request accommodations for this course as early as possible to provide time for effective communication and arrangements. For further information or to start the process of requesting accommodations, please contact </w:t>
      </w:r>
      <w:hyperlink r:id="rId20" w:history="1">
        <w:r w:rsidRPr="00CF4A61">
          <w:rPr>
            <w:rStyle w:val="Hyperlink"/>
          </w:rPr>
          <w:t>Student Disability Services</w:t>
        </w:r>
      </w:hyperlink>
      <w:r w:rsidRPr="00CF4A61">
        <w:t xml:space="preserve"> at the Carey Business School</w:t>
      </w:r>
      <w:r>
        <w:t>.</w:t>
      </w:r>
    </w:p>
    <w:bookmarkEnd w:id="6"/>
    <w:p w14:paraId="5D2D4768" w14:textId="77777777" w:rsidR="006F7C2B" w:rsidRPr="00B427C2" w:rsidRDefault="006F7C2B" w:rsidP="006F7C2B"/>
    <w:p w14:paraId="2D195765" w14:textId="77777777" w:rsidR="006F7C2B" w:rsidRPr="00D01D4C" w:rsidRDefault="006F7C2B" w:rsidP="006F7C2B">
      <w:pPr>
        <w:pStyle w:val="Heading3"/>
        <w:ind w:left="0"/>
      </w:pPr>
      <w:r w:rsidRPr="00D01D4C">
        <w:t>Academic Ethics Policy</w:t>
      </w:r>
    </w:p>
    <w:p w14:paraId="403A85C6" w14:textId="77777777" w:rsidR="006F7C2B" w:rsidRPr="00D01D4C" w:rsidRDefault="006F7C2B" w:rsidP="006F7C2B">
      <w:r w:rsidRPr="00D01D4C">
        <w:t>Carey expects graduates to be innovative business leaders and exemplary global citizens. The Carey community believes that honesty, integrity, and community responsibility are qualities inherent in an exemplary citizen. The objective of the Academic Ethics Policy (AEP) is to create an environment of trust and respect among all members of the Carey academic community and hold Carey students accountable to the highest standards of academic integrity and excellence.</w:t>
      </w:r>
    </w:p>
    <w:p w14:paraId="202ACCBB" w14:textId="77777777" w:rsidR="006F7C2B" w:rsidRPr="00D01D4C" w:rsidRDefault="006F7C2B" w:rsidP="006F7C2B"/>
    <w:p w14:paraId="24FCE692" w14:textId="77777777" w:rsidR="006F7C2B" w:rsidRPr="00D01D4C" w:rsidRDefault="006F7C2B" w:rsidP="006F7C2B">
      <w:r w:rsidRPr="00D01D4C">
        <w:t xml:space="preserve">It is the responsibility of every Carey student, faculty member, and staff member to familiarize themselves with the AEP and its procedures. Failure to become acquainted with this information will not excuse any student, faculty, or staff from the responsibility to abide by the AEP. </w:t>
      </w:r>
      <w:r w:rsidRPr="00D01D4C">
        <w:rPr>
          <w:bCs/>
        </w:rPr>
        <w:t xml:space="preserve">Please </w:t>
      </w:r>
      <w:r w:rsidRPr="00D01D4C">
        <w:t xml:space="preserve">contact the </w:t>
      </w:r>
      <w:hyperlink r:id="rId21" w:history="1">
        <w:r>
          <w:rPr>
            <w:rStyle w:val="Hyperlink"/>
          </w:rPr>
          <w:t>Office of Student Affairs</w:t>
        </w:r>
      </w:hyperlink>
      <w:r w:rsidRPr="00D01D4C">
        <w:t xml:space="preserve"> if you have any qu</w:t>
      </w:r>
      <w:r w:rsidRPr="00D01D4C">
        <w:rPr>
          <w:bCs/>
        </w:rPr>
        <w:t xml:space="preserve">estions. For the full policy, please visit </w:t>
      </w:r>
      <w:r w:rsidRPr="00D01D4C">
        <w:t xml:space="preserve">the </w:t>
      </w:r>
      <w:hyperlink r:id="rId22" w:history="1">
        <w:r w:rsidRPr="00D01D4C">
          <w:rPr>
            <w:rStyle w:val="Hyperlink"/>
          </w:rPr>
          <w:t>Academic Ethics Policy webpage</w:t>
        </w:r>
      </w:hyperlink>
      <w:r>
        <w:t>.</w:t>
      </w:r>
    </w:p>
    <w:p w14:paraId="15263134" w14:textId="77777777" w:rsidR="006F7C2B" w:rsidRPr="00D01D4C" w:rsidRDefault="006F7C2B" w:rsidP="006F7C2B"/>
    <w:p w14:paraId="753A5A46" w14:textId="77777777" w:rsidR="006F7C2B" w:rsidRPr="00D01D4C" w:rsidRDefault="006F7C2B" w:rsidP="006F7C2B">
      <w:pPr>
        <w:pStyle w:val="Heading3"/>
        <w:ind w:left="0"/>
      </w:pPr>
      <w:r w:rsidRPr="00D01D4C">
        <w:t>Student Conduct Code</w:t>
      </w:r>
    </w:p>
    <w:p w14:paraId="5AA62D15" w14:textId="77777777" w:rsidR="006F7C2B" w:rsidRPr="00D01D4C" w:rsidRDefault="006F7C2B" w:rsidP="006F7C2B">
      <w:r w:rsidRPr="00D01D4C">
        <w:t xml:space="preserve">The fundamental purpose of the Johns Hopkins University’s regulation of student conduct is to promote and to protect the health, safety, welfare, property, and rights of all members of the University community as well as to promote the orderly operation of the University and to safeguard its property and facilities. Please contact the </w:t>
      </w:r>
      <w:hyperlink r:id="rId23" w:history="1">
        <w:r>
          <w:rPr>
            <w:rStyle w:val="Hyperlink"/>
          </w:rPr>
          <w:t>Office of Student Affairs</w:t>
        </w:r>
      </w:hyperlink>
      <w:r w:rsidRPr="00D01D4C">
        <w:t xml:space="preserve"> if</w:t>
      </w:r>
      <w:r w:rsidRPr="00D01D4C">
        <w:rPr>
          <w:bCs/>
        </w:rPr>
        <w:t xml:space="preserve"> you have any questions</w:t>
      </w:r>
      <w:r>
        <w:rPr>
          <w:bCs/>
        </w:rPr>
        <w:t xml:space="preserve"> regarding this policy</w:t>
      </w:r>
      <w:r w:rsidRPr="00D01D4C">
        <w:rPr>
          <w:bCs/>
        </w:rPr>
        <w:t xml:space="preserve">. </w:t>
      </w:r>
      <w:r w:rsidRPr="00D01D4C">
        <w:t xml:space="preserve">For the full policy, please visit the </w:t>
      </w:r>
      <w:hyperlink r:id="rId24" w:history="1">
        <w:r w:rsidRPr="00D01D4C">
          <w:rPr>
            <w:rStyle w:val="Hyperlink"/>
          </w:rPr>
          <w:t>Student Conduct Code webpage</w:t>
        </w:r>
      </w:hyperlink>
      <w:r w:rsidRPr="00D01D4C">
        <w:t>.</w:t>
      </w:r>
    </w:p>
    <w:p w14:paraId="341C6FFF" w14:textId="77777777" w:rsidR="006F7C2B" w:rsidRPr="00D01D4C" w:rsidRDefault="006F7C2B" w:rsidP="006F7C2B"/>
    <w:p w14:paraId="42015CA8" w14:textId="77777777" w:rsidR="006F7C2B" w:rsidRDefault="006F7C2B" w:rsidP="006F7C2B">
      <w:pPr>
        <w:pStyle w:val="Heading3"/>
        <w:ind w:left="0"/>
      </w:pPr>
      <w:r>
        <w:t>Hybrid and Remote-Live Classes</w:t>
      </w:r>
    </w:p>
    <w:p w14:paraId="494C7CC3" w14:textId="77777777" w:rsidR="006F7C2B" w:rsidRDefault="006F7C2B" w:rsidP="006F7C2B">
      <w:r w:rsidRPr="00D4078F">
        <w:t xml:space="preserve">Carey is committed to maintaining our standard of excellence in all forms of instruction. To that end, we have developed </w:t>
      </w:r>
      <w:hyperlink r:id="rId25" w:history="1">
        <w:r w:rsidRPr="0058321F">
          <w:rPr>
            <w:rStyle w:val="Hyperlink"/>
          </w:rPr>
          <w:t>policies and procedures for classes offered in hybrid and remote-live formats</w:t>
        </w:r>
      </w:hyperlink>
      <w:r w:rsidRPr="00D4078F">
        <w:t>. These policies will govern all courses occurring in these formats, and all students are expected to familiarize themselves with and adhere to these policies.</w:t>
      </w:r>
    </w:p>
    <w:p w14:paraId="165B159E" w14:textId="77777777" w:rsidR="006F7C2B" w:rsidRPr="00D4078F" w:rsidRDefault="006F7C2B" w:rsidP="006F7C2B"/>
    <w:p w14:paraId="3F58FA88" w14:textId="77777777" w:rsidR="006F7C2B" w:rsidRPr="00D01D4C" w:rsidRDefault="006F7C2B" w:rsidP="006F7C2B">
      <w:pPr>
        <w:pStyle w:val="Heading3"/>
        <w:ind w:left="0"/>
      </w:pPr>
      <w:r w:rsidRPr="00D01D4C">
        <w:t>Student Success Center</w:t>
      </w:r>
    </w:p>
    <w:p w14:paraId="53900CB8" w14:textId="77777777" w:rsidR="006F7C2B" w:rsidRDefault="006F7C2B" w:rsidP="006F7C2B">
      <w:r>
        <w:t xml:space="preserve">The Student Success Center offers assistance in core writing and quantitative courses. For more information, visit the </w:t>
      </w:r>
      <w:hyperlink r:id="rId26" w:history="1">
        <w:r>
          <w:rPr>
            <w:rStyle w:val="Hyperlink"/>
          </w:rPr>
          <w:t>Student Success Center webpage</w:t>
        </w:r>
      </w:hyperlink>
      <w:r>
        <w:t>.</w:t>
      </w:r>
    </w:p>
    <w:p w14:paraId="5844DC76" w14:textId="77777777" w:rsidR="006F7C2B" w:rsidRPr="00D01D4C" w:rsidRDefault="006F7C2B" w:rsidP="006F7C2B"/>
    <w:p w14:paraId="64CA911A" w14:textId="77777777" w:rsidR="006F7C2B" w:rsidRPr="00D01D4C" w:rsidRDefault="006F7C2B" w:rsidP="006F7C2B">
      <w:pPr>
        <w:pStyle w:val="Heading3"/>
        <w:ind w:left="0"/>
      </w:pPr>
      <w:r w:rsidRPr="00D01D4C">
        <w:t>Other Important Policies and Services</w:t>
      </w:r>
    </w:p>
    <w:p w14:paraId="4A2D8469" w14:textId="77777777" w:rsidR="006F7C2B" w:rsidRPr="00D01D4C" w:rsidRDefault="006F7C2B" w:rsidP="006F7C2B">
      <w:pPr>
        <w:rPr>
          <w:color w:val="000000"/>
        </w:rPr>
      </w:pPr>
      <w:r w:rsidRPr="00D01D4C">
        <w:rPr>
          <w:color w:val="000000"/>
        </w:rPr>
        <w:t xml:space="preserve">Students are encouraged to consult the </w:t>
      </w:r>
      <w:hyperlink r:id="rId27" w:history="1">
        <w:r w:rsidRPr="00D01D4C">
          <w:rPr>
            <w:rStyle w:val="Hyperlink"/>
          </w:rPr>
          <w:t>Student Handbook and Academic Catalog</w:t>
        </w:r>
      </w:hyperlink>
      <w:r w:rsidRPr="00D01D4C">
        <w:rPr>
          <w:color w:val="000000"/>
        </w:rPr>
        <w:t xml:space="preserve"> and </w:t>
      </w:r>
      <w:hyperlink r:id="rId28" w:history="1">
        <w:r w:rsidRPr="00D01D4C">
          <w:rPr>
            <w:rStyle w:val="Hyperlink"/>
          </w:rPr>
          <w:t>Student Services and Resources</w:t>
        </w:r>
      </w:hyperlink>
      <w:r w:rsidRPr="00D01D4C">
        <w:rPr>
          <w:color w:val="000000"/>
        </w:rPr>
        <w:t xml:space="preserve"> for information regarding other policies and services.</w:t>
      </w:r>
    </w:p>
    <w:p w14:paraId="4F3D948C" w14:textId="77777777" w:rsidR="006F7C2B" w:rsidRPr="00D01D4C" w:rsidRDefault="006F7C2B" w:rsidP="006F7C2B"/>
    <w:p w14:paraId="0878A7FD" w14:textId="77777777" w:rsidR="006F7C2B" w:rsidRPr="00D01D4C" w:rsidRDefault="006F7C2B" w:rsidP="006F7C2B">
      <w:pPr>
        <w:pStyle w:val="Heading3"/>
        <w:ind w:left="0"/>
      </w:pPr>
      <w:r w:rsidRPr="00D01D4C">
        <w:lastRenderedPageBreak/>
        <w:t>Copyright Statement</w:t>
      </w:r>
    </w:p>
    <w:p w14:paraId="17D14252" w14:textId="77777777" w:rsidR="006F7C2B" w:rsidRPr="004954F5" w:rsidRDefault="006F7C2B" w:rsidP="006F7C2B">
      <w:r w:rsidRPr="00D01D4C">
        <w:t xml:space="preserve">Unless explicitly allowed by the instructor, course materials, class discussions, and examinations are created for and expected to be used by class participants only. The recording and rebroadcasting of such material, by any means, is forbidden. Violations are subject to sanctions under the </w:t>
      </w:r>
      <w:hyperlink r:id="rId29" w:history="1">
        <w:r w:rsidRPr="00D01D4C">
          <w:rPr>
            <w:rStyle w:val="Hyperlink"/>
            <w:bCs/>
            <w:iCs/>
          </w:rPr>
          <w:t>Academic Ethics Policy</w:t>
        </w:r>
      </w:hyperlink>
      <w:r w:rsidRPr="00D01D4C">
        <w:t>.</w:t>
      </w:r>
    </w:p>
    <w:p w14:paraId="4CA48163" w14:textId="42351196" w:rsidR="009D7AB8" w:rsidRPr="004954F5" w:rsidRDefault="009D7AB8" w:rsidP="006F7C2B">
      <w:pPr>
        <w:pStyle w:val="Heading3"/>
      </w:pPr>
    </w:p>
    <w:sectPr w:rsidR="009D7AB8" w:rsidRPr="004954F5" w:rsidSect="00646C49">
      <w:headerReference w:type="default" r:id="rId30"/>
      <w:headerReference w:type="first" r:id="rId31"/>
      <w:pgSz w:w="12240" w:h="15840"/>
      <w:pgMar w:top="1440" w:right="1440" w:bottom="1260" w:left="117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E56DD" w14:textId="77777777" w:rsidR="00021BD2" w:rsidRDefault="00021BD2" w:rsidP="004954F5">
      <w:r>
        <w:separator/>
      </w:r>
    </w:p>
  </w:endnote>
  <w:endnote w:type="continuationSeparator" w:id="0">
    <w:p w14:paraId="2C72CC9C" w14:textId="77777777" w:rsidR="00021BD2" w:rsidRDefault="00021BD2" w:rsidP="0049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F4865" w14:textId="77777777" w:rsidR="00021BD2" w:rsidRDefault="00021BD2" w:rsidP="004954F5">
      <w:r>
        <w:separator/>
      </w:r>
    </w:p>
  </w:footnote>
  <w:footnote w:type="continuationSeparator" w:id="0">
    <w:p w14:paraId="413AAB7E" w14:textId="77777777" w:rsidR="00021BD2" w:rsidRDefault="00021BD2" w:rsidP="00495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81FD" w14:textId="083A1D38" w:rsidR="00D56995" w:rsidRPr="004954F5" w:rsidRDefault="00D56995" w:rsidP="004954F5">
    <w:pPr>
      <w:pStyle w:val="Header"/>
      <w:jc w:val="right"/>
      <w:rPr>
        <w:color w:val="FF0000"/>
      </w:rPr>
    </w:pPr>
    <w:r>
      <w:tab/>
    </w:r>
    <w:r w:rsidRPr="000C2A20">
      <w:rPr>
        <w:sz w:val="16"/>
      </w:rPr>
      <w:t>BU.410.620</w:t>
    </w:r>
    <w:r w:rsidR="00017C8A">
      <w:rPr>
        <w:sz w:val="16"/>
      </w:rPr>
      <w:t>.31</w:t>
    </w:r>
    <w:r w:rsidRPr="000C2A20">
      <w:rPr>
        <w:sz w:val="16"/>
      </w:rPr>
      <w:t xml:space="preserve"> – Marketing Management – Fred Katz </w:t>
    </w:r>
    <w:r w:rsidRPr="00D67808">
      <w:rPr>
        <w:sz w:val="16"/>
      </w:rPr>
      <w:t xml:space="preserve">– Page </w:t>
    </w:r>
    <w:r w:rsidRPr="00D67808">
      <w:rPr>
        <w:sz w:val="16"/>
      </w:rPr>
      <w:fldChar w:fldCharType="begin"/>
    </w:r>
    <w:r w:rsidRPr="00D67808">
      <w:rPr>
        <w:sz w:val="16"/>
      </w:rPr>
      <w:instrText xml:space="preserve"> PAGE </w:instrText>
    </w:r>
    <w:r w:rsidRPr="00D67808">
      <w:rPr>
        <w:sz w:val="16"/>
      </w:rPr>
      <w:fldChar w:fldCharType="separate"/>
    </w:r>
    <w:r w:rsidR="00307EF1">
      <w:rPr>
        <w:noProof/>
        <w:sz w:val="16"/>
      </w:rPr>
      <w:t>11</w:t>
    </w:r>
    <w:r w:rsidRPr="00D67808">
      <w:rPr>
        <w:sz w:val="16"/>
      </w:rPr>
      <w:fldChar w:fldCharType="end"/>
    </w:r>
    <w:r w:rsidRPr="00D67808">
      <w:rPr>
        <w:sz w:val="16"/>
      </w:rPr>
      <w:t xml:space="preserve"> of </w:t>
    </w:r>
    <w:r w:rsidRPr="00D67808">
      <w:rPr>
        <w:sz w:val="16"/>
      </w:rPr>
      <w:fldChar w:fldCharType="begin"/>
    </w:r>
    <w:r w:rsidRPr="00D67808">
      <w:rPr>
        <w:sz w:val="16"/>
      </w:rPr>
      <w:instrText xml:space="preserve"> NUMPAGES  </w:instrText>
    </w:r>
    <w:r w:rsidRPr="00D67808">
      <w:rPr>
        <w:sz w:val="16"/>
      </w:rPr>
      <w:fldChar w:fldCharType="separate"/>
    </w:r>
    <w:r w:rsidR="00307EF1">
      <w:rPr>
        <w:noProof/>
        <w:sz w:val="16"/>
      </w:rPr>
      <w:t>11</w:t>
    </w:r>
    <w:r w:rsidRPr="00D67808">
      <w:rPr>
        <w:sz w:val="16"/>
      </w:rPr>
      <w:fldChar w:fldCharType="end"/>
    </w:r>
  </w:p>
  <w:p w14:paraId="0B27028C" w14:textId="77777777" w:rsidR="00D56995" w:rsidRDefault="00D569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63D3" w14:textId="2E95C810" w:rsidR="00D56995" w:rsidRPr="00903250" w:rsidRDefault="00D56995" w:rsidP="004954F5">
    <w:pPr>
      <w:pStyle w:val="Header"/>
      <w:rPr>
        <w:color w:val="FF0000"/>
      </w:rPr>
    </w:pPr>
    <w:r w:rsidRPr="00D800DE">
      <w:tab/>
      <w:t>BU.</w:t>
    </w:r>
    <w:r>
      <w:rPr>
        <w:color w:val="FF0000"/>
      </w:rPr>
      <w:t>XXX</w:t>
    </w:r>
    <w:r w:rsidRPr="00A25C5A">
      <w:t>.</w:t>
    </w:r>
    <w:r>
      <w:rPr>
        <w:color w:val="FF0000"/>
      </w:rPr>
      <w:t>XXX</w:t>
    </w:r>
    <w:r w:rsidRPr="00A25C5A">
      <w:t>.</w:t>
    </w:r>
    <w:r>
      <w:rPr>
        <w:color w:val="FF0000"/>
      </w:rPr>
      <w:t>XX</w:t>
    </w:r>
    <w:r w:rsidRPr="00D800DE">
      <w:t xml:space="preserve"> –</w:t>
    </w:r>
    <w:r>
      <w:rPr>
        <w:color w:val="FF0000"/>
      </w:rPr>
      <w:t xml:space="preserve"> </w:t>
    </w:r>
    <w:r w:rsidRPr="00903250">
      <w:rPr>
        <w:color w:val="FF0000"/>
      </w:rPr>
      <w:t>C</w:t>
    </w:r>
    <w:r>
      <w:rPr>
        <w:color w:val="FF0000"/>
      </w:rPr>
      <w:t xml:space="preserve">ourse Name </w:t>
    </w:r>
    <w:r w:rsidRPr="00D800DE">
      <w:t>–</w:t>
    </w:r>
    <w:r>
      <w:rPr>
        <w:color w:val="FF0000"/>
      </w:rPr>
      <w:t xml:space="preserve"> Instructor Name </w:t>
    </w:r>
    <w:r w:rsidRPr="00D800DE">
      <w:t xml:space="preserve">– Page </w:t>
    </w:r>
    <w:r w:rsidRPr="00D800DE">
      <w:fldChar w:fldCharType="begin"/>
    </w:r>
    <w:r w:rsidRPr="00D800DE">
      <w:instrText xml:space="preserve"> PAGE </w:instrText>
    </w:r>
    <w:r w:rsidRPr="00D800DE">
      <w:fldChar w:fldCharType="separate"/>
    </w:r>
    <w:r>
      <w:rPr>
        <w:noProof/>
      </w:rPr>
      <w:t>2</w:t>
    </w:r>
    <w:r w:rsidRPr="00D800DE">
      <w:fldChar w:fldCharType="end"/>
    </w:r>
    <w:r w:rsidRPr="00D800DE">
      <w:t xml:space="preserve"> of </w:t>
    </w:r>
    <w:r w:rsidR="00021BD2">
      <w:fldChar w:fldCharType="begin"/>
    </w:r>
    <w:r w:rsidR="00021BD2">
      <w:instrText xml:space="preserve"> NUMPAGES  </w:instrText>
    </w:r>
    <w:r w:rsidR="00021BD2">
      <w:fldChar w:fldCharType="separate"/>
    </w:r>
    <w:r>
      <w:rPr>
        <w:noProof/>
      </w:rPr>
      <w:t>8</w:t>
    </w:r>
    <w:r w:rsidR="00021BD2">
      <w:rPr>
        <w:noProof/>
      </w:rPr>
      <w:fldChar w:fldCharType="end"/>
    </w:r>
  </w:p>
  <w:p w14:paraId="4DCD3C8A" w14:textId="77777777" w:rsidR="00D56995" w:rsidRDefault="00D56995" w:rsidP="004954F5">
    <w:pPr>
      <w:pStyle w:val="Header"/>
    </w:pPr>
  </w:p>
  <w:p w14:paraId="78FE3CBA" w14:textId="77777777" w:rsidR="00D56995" w:rsidRDefault="00D569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D72"/>
    <w:multiLevelType w:val="hybridMultilevel"/>
    <w:tmpl w:val="3ECA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6A2C"/>
    <w:multiLevelType w:val="hybridMultilevel"/>
    <w:tmpl w:val="D3063A72"/>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80F9A"/>
    <w:multiLevelType w:val="hybridMultilevel"/>
    <w:tmpl w:val="8C66C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63FB2"/>
    <w:multiLevelType w:val="hybridMultilevel"/>
    <w:tmpl w:val="826E3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CF7708"/>
    <w:multiLevelType w:val="hybridMultilevel"/>
    <w:tmpl w:val="6588B30A"/>
    <w:lvl w:ilvl="0" w:tplc="0A884822">
      <w:start w:val="1"/>
      <w:numFmt w:val="decimal"/>
      <w:lvlText w:val="%1."/>
      <w:lvlJc w:val="left"/>
      <w:pPr>
        <w:ind w:left="832" w:hanging="360"/>
      </w:pPr>
      <w:rPr>
        <w:rFonts w:ascii="Times New Roman" w:eastAsia="Times New Roman" w:hAnsi="Times New Roman" w:cs="Times New Roman" w:hint="default"/>
        <w:sz w:val="20"/>
        <w:szCs w:val="20"/>
      </w:rPr>
    </w:lvl>
    <w:lvl w:ilvl="1" w:tplc="98C68F36">
      <w:start w:val="1"/>
      <w:numFmt w:val="decimal"/>
      <w:lvlText w:val="%2."/>
      <w:lvlJc w:val="left"/>
      <w:pPr>
        <w:ind w:left="1191" w:hanging="360"/>
      </w:pPr>
      <w:rPr>
        <w:rFonts w:ascii="Times New Roman" w:eastAsia="Times New Roman" w:hAnsi="Times New Roman" w:cs="Times New Roman" w:hint="default"/>
        <w:sz w:val="20"/>
        <w:szCs w:val="20"/>
      </w:rPr>
    </w:lvl>
    <w:lvl w:ilvl="2" w:tplc="919A4AA2">
      <w:start w:val="1"/>
      <w:numFmt w:val="lowerLetter"/>
      <w:lvlText w:val="%3."/>
      <w:lvlJc w:val="left"/>
      <w:pPr>
        <w:ind w:left="1912" w:hanging="360"/>
      </w:pPr>
      <w:rPr>
        <w:rFonts w:ascii="Times New Roman" w:eastAsia="Times New Roman" w:hAnsi="Times New Roman" w:cs="Times New Roman" w:hint="default"/>
        <w:spacing w:val="-1"/>
        <w:sz w:val="20"/>
        <w:szCs w:val="20"/>
      </w:rPr>
    </w:lvl>
    <w:lvl w:ilvl="3" w:tplc="8F205CB2">
      <w:start w:val="1"/>
      <w:numFmt w:val="bullet"/>
      <w:lvlText w:val="•"/>
      <w:lvlJc w:val="left"/>
      <w:pPr>
        <w:ind w:left="2943" w:hanging="360"/>
      </w:pPr>
    </w:lvl>
    <w:lvl w:ilvl="4" w:tplc="818A0832">
      <w:start w:val="1"/>
      <w:numFmt w:val="bullet"/>
      <w:lvlText w:val="•"/>
      <w:lvlJc w:val="left"/>
      <w:pPr>
        <w:ind w:left="3974" w:hanging="360"/>
      </w:pPr>
    </w:lvl>
    <w:lvl w:ilvl="5" w:tplc="BACA7D8A">
      <w:start w:val="1"/>
      <w:numFmt w:val="bullet"/>
      <w:lvlText w:val="•"/>
      <w:lvlJc w:val="left"/>
      <w:pPr>
        <w:ind w:left="5005" w:hanging="360"/>
      </w:pPr>
    </w:lvl>
    <w:lvl w:ilvl="6" w:tplc="9A3460BC">
      <w:start w:val="1"/>
      <w:numFmt w:val="bullet"/>
      <w:lvlText w:val="•"/>
      <w:lvlJc w:val="left"/>
      <w:pPr>
        <w:ind w:left="6036" w:hanging="360"/>
      </w:pPr>
    </w:lvl>
    <w:lvl w:ilvl="7" w:tplc="7CF4F848">
      <w:start w:val="1"/>
      <w:numFmt w:val="bullet"/>
      <w:lvlText w:val="•"/>
      <w:lvlJc w:val="left"/>
      <w:pPr>
        <w:ind w:left="7067" w:hanging="360"/>
      </w:pPr>
    </w:lvl>
    <w:lvl w:ilvl="8" w:tplc="7CA2D1A0">
      <w:start w:val="1"/>
      <w:numFmt w:val="bullet"/>
      <w:lvlText w:val="•"/>
      <w:lvlJc w:val="left"/>
      <w:pPr>
        <w:ind w:left="8098" w:hanging="360"/>
      </w:pPr>
    </w:lvl>
  </w:abstractNum>
  <w:abstractNum w:abstractNumId="5" w15:restartNumberingAfterBreak="0">
    <w:nsid w:val="25323838"/>
    <w:multiLevelType w:val="hybridMultilevel"/>
    <w:tmpl w:val="A5D4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22A45"/>
    <w:multiLevelType w:val="hybridMultilevel"/>
    <w:tmpl w:val="9D0C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F5FFB"/>
    <w:multiLevelType w:val="hybridMultilevel"/>
    <w:tmpl w:val="E6CC9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81126C"/>
    <w:multiLevelType w:val="hybridMultilevel"/>
    <w:tmpl w:val="F1141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23096C"/>
    <w:multiLevelType w:val="hybridMultilevel"/>
    <w:tmpl w:val="29981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EB4786"/>
    <w:multiLevelType w:val="hybridMultilevel"/>
    <w:tmpl w:val="DA4E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abstractNumId w:val="2"/>
  </w:num>
  <w:num w:numId="5">
    <w:abstractNumId w:val="3"/>
  </w:num>
  <w:num w:numId="6">
    <w:abstractNumId w:val="9"/>
  </w:num>
  <w:num w:numId="7">
    <w:abstractNumId w:val="7"/>
  </w:num>
  <w:num w:numId="8">
    <w:abstractNumId w:val="10"/>
  </w:num>
  <w:num w:numId="9">
    <w:abstractNumId w:val="8"/>
  </w:num>
  <w:num w:numId="10">
    <w:abstractNumId w:val="0"/>
  </w:num>
  <w:num w:numId="11">
    <w:abstractNumId w:val="5"/>
  </w:num>
  <w:num w:numId="12">
    <w:abstractNumId w:val="6"/>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i Rose">
    <w15:presenceInfo w15:providerId="AD" w15:userId="S-1-5-21-1214440339-484763869-725345543-54749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1MjUzMzYzt7A0MDFR0lEKTi0uzszPAykwNKoFAKUdyoYtAAAA"/>
  </w:docVars>
  <w:rsids>
    <w:rsidRoot w:val="00E07AD7"/>
    <w:rsid w:val="00005B6E"/>
    <w:rsid w:val="00012E7C"/>
    <w:rsid w:val="00017C8A"/>
    <w:rsid w:val="00021BD2"/>
    <w:rsid w:val="000226FA"/>
    <w:rsid w:val="000247AF"/>
    <w:rsid w:val="00026734"/>
    <w:rsid w:val="00034944"/>
    <w:rsid w:val="00053C3B"/>
    <w:rsid w:val="00055FAB"/>
    <w:rsid w:val="000671ED"/>
    <w:rsid w:val="00073704"/>
    <w:rsid w:val="000872DB"/>
    <w:rsid w:val="000A5E7D"/>
    <w:rsid w:val="000C0AE2"/>
    <w:rsid w:val="000C2A20"/>
    <w:rsid w:val="000C40A5"/>
    <w:rsid w:val="000D13BC"/>
    <w:rsid w:val="000D3FDD"/>
    <w:rsid w:val="000D6DB9"/>
    <w:rsid w:val="000E1E27"/>
    <w:rsid w:val="000E75C5"/>
    <w:rsid w:val="000F2A04"/>
    <w:rsid w:val="000F4C92"/>
    <w:rsid w:val="000F6E41"/>
    <w:rsid w:val="00105C0E"/>
    <w:rsid w:val="00112F25"/>
    <w:rsid w:val="00137546"/>
    <w:rsid w:val="001478D1"/>
    <w:rsid w:val="00147C23"/>
    <w:rsid w:val="001529F4"/>
    <w:rsid w:val="0018683B"/>
    <w:rsid w:val="0019342D"/>
    <w:rsid w:val="00194137"/>
    <w:rsid w:val="00194C71"/>
    <w:rsid w:val="001A0899"/>
    <w:rsid w:val="001A3F4D"/>
    <w:rsid w:val="001A7C45"/>
    <w:rsid w:val="001B1362"/>
    <w:rsid w:val="001B559A"/>
    <w:rsid w:val="001C298C"/>
    <w:rsid w:val="001C3D9F"/>
    <w:rsid w:val="001F139B"/>
    <w:rsid w:val="001F17A6"/>
    <w:rsid w:val="002054C6"/>
    <w:rsid w:val="00206DDA"/>
    <w:rsid w:val="00210CC8"/>
    <w:rsid w:val="002120DF"/>
    <w:rsid w:val="0021410C"/>
    <w:rsid w:val="00216B59"/>
    <w:rsid w:val="00224CDF"/>
    <w:rsid w:val="002267E1"/>
    <w:rsid w:val="00232B0E"/>
    <w:rsid w:val="00240F01"/>
    <w:rsid w:val="00244504"/>
    <w:rsid w:val="00244C25"/>
    <w:rsid w:val="00245D3E"/>
    <w:rsid w:val="00246C71"/>
    <w:rsid w:val="00253B4E"/>
    <w:rsid w:val="00260FC9"/>
    <w:rsid w:val="00267014"/>
    <w:rsid w:val="00271492"/>
    <w:rsid w:val="0027458F"/>
    <w:rsid w:val="00280CAD"/>
    <w:rsid w:val="00280FA4"/>
    <w:rsid w:val="002812DA"/>
    <w:rsid w:val="00286A3E"/>
    <w:rsid w:val="002B2629"/>
    <w:rsid w:val="002D6C5D"/>
    <w:rsid w:val="002F0706"/>
    <w:rsid w:val="003001D2"/>
    <w:rsid w:val="0030368D"/>
    <w:rsid w:val="0030421B"/>
    <w:rsid w:val="00307EF1"/>
    <w:rsid w:val="003143A8"/>
    <w:rsid w:val="00340264"/>
    <w:rsid w:val="0034038F"/>
    <w:rsid w:val="00345A2D"/>
    <w:rsid w:val="003464FE"/>
    <w:rsid w:val="00346B2A"/>
    <w:rsid w:val="00353019"/>
    <w:rsid w:val="00353F36"/>
    <w:rsid w:val="00355DD6"/>
    <w:rsid w:val="00356B75"/>
    <w:rsid w:val="00357B80"/>
    <w:rsid w:val="00366539"/>
    <w:rsid w:val="00367642"/>
    <w:rsid w:val="00375816"/>
    <w:rsid w:val="00384368"/>
    <w:rsid w:val="00387F46"/>
    <w:rsid w:val="003A4B18"/>
    <w:rsid w:val="003A575F"/>
    <w:rsid w:val="003B0780"/>
    <w:rsid w:val="003B283C"/>
    <w:rsid w:val="003C41F4"/>
    <w:rsid w:val="003C5128"/>
    <w:rsid w:val="003D268E"/>
    <w:rsid w:val="003D4590"/>
    <w:rsid w:val="003E7EF9"/>
    <w:rsid w:val="003F0913"/>
    <w:rsid w:val="003F0BB6"/>
    <w:rsid w:val="003F2C4C"/>
    <w:rsid w:val="00401A0E"/>
    <w:rsid w:val="00411358"/>
    <w:rsid w:val="0041459D"/>
    <w:rsid w:val="00414C07"/>
    <w:rsid w:val="00420CC8"/>
    <w:rsid w:val="00430812"/>
    <w:rsid w:val="00433A95"/>
    <w:rsid w:val="004440AD"/>
    <w:rsid w:val="00445AA8"/>
    <w:rsid w:val="00447D86"/>
    <w:rsid w:val="00453057"/>
    <w:rsid w:val="00456ADF"/>
    <w:rsid w:val="00462D5E"/>
    <w:rsid w:val="00485AE2"/>
    <w:rsid w:val="004943D5"/>
    <w:rsid w:val="00494720"/>
    <w:rsid w:val="00494AA7"/>
    <w:rsid w:val="0049515B"/>
    <w:rsid w:val="004954F5"/>
    <w:rsid w:val="004A1735"/>
    <w:rsid w:val="004D79AF"/>
    <w:rsid w:val="004E33EE"/>
    <w:rsid w:val="004E4953"/>
    <w:rsid w:val="004F6986"/>
    <w:rsid w:val="00501431"/>
    <w:rsid w:val="00501DC7"/>
    <w:rsid w:val="00504242"/>
    <w:rsid w:val="00505AFA"/>
    <w:rsid w:val="00506051"/>
    <w:rsid w:val="00507551"/>
    <w:rsid w:val="00533153"/>
    <w:rsid w:val="00540E2C"/>
    <w:rsid w:val="00541DB3"/>
    <w:rsid w:val="00542F2D"/>
    <w:rsid w:val="005466B1"/>
    <w:rsid w:val="00547B59"/>
    <w:rsid w:val="00555DDB"/>
    <w:rsid w:val="00564F2C"/>
    <w:rsid w:val="005701DA"/>
    <w:rsid w:val="005774A9"/>
    <w:rsid w:val="00582366"/>
    <w:rsid w:val="00591BC3"/>
    <w:rsid w:val="00596D3B"/>
    <w:rsid w:val="00596D44"/>
    <w:rsid w:val="005A6AF1"/>
    <w:rsid w:val="005B3CC0"/>
    <w:rsid w:val="005B660D"/>
    <w:rsid w:val="005C68F2"/>
    <w:rsid w:val="005E29BE"/>
    <w:rsid w:val="005E4818"/>
    <w:rsid w:val="005F21A2"/>
    <w:rsid w:val="005F585A"/>
    <w:rsid w:val="005F7F11"/>
    <w:rsid w:val="00601CCB"/>
    <w:rsid w:val="006049C7"/>
    <w:rsid w:val="00606077"/>
    <w:rsid w:val="00606BC2"/>
    <w:rsid w:val="00610CA0"/>
    <w:rsid w:val="0064464A"/>
    <w:rsid w:val="00646C49"/>
    <w:rsid w:val="00647A4A"/>
    <w:rsid w:val="00651B0F"/>
    <w:rsid w:val="006571A8"/>
    <w:rsid w:val="006610D3"/>
    <w:rsid w:val="00661795"/>
    <w:rsid w:val="00692E80"/>
    <w:rsid w:val="006954EB"/>
    <w:rsid w:val="00696A61"/>
    <w:rsid w:val="006A114C"/>
    <w:rsid w:val="006A436E"/>
    <w:rsid w:val="006A7DF5"/>
    <w:rsid w:val="006B2957"/>
    <w:rsid w:val="006B6C40"/>
    <w:rsid w:val="006C51D9"/>
    <w:rsid w:val="006C6159"/>
    <w:rsid w:val="006D14B4"/>
    <w:rsid w:val="006D5651"/>
    <w:rsid w:val="006F3AF8"/>
    <w:rsid w:val="006F5D5B"/>
    <w:rsid w:val="006F7C2B"/>
    <w:rsid w:val="00712B32"/>
    <w:rsid w:val="00713AA1"/>
    <w:rsid w:val="00723342"/>
    <w:rsid w:val="007249A5"/>
    <w:rsid w:val="00727099"/>
    <w:rsid w:val="007271EF"/>
    <w:rsid w:val="00730B1D"/>
    <w:rsid w:val="0073556A"/>
    <w:rsid w:val="007513B6"/>
    <w:rsid w:val="007543DA"/>
    <w:rsid w:val="00767227"/>
    <w:rsid w:val="00767A10"/>
    <w:rsid w:val="007706B6"/>
    <w:rsid w:val="007742E9"/>
    <w:rsid w:val="00777BA8"/>
    <w:rsid w:val="00783DBF"/>
    <w:rsid w:val="00787ADB"/>
    <w:rsid w:val="007A2CC4"/>
    <w:rsid w:val="007A4173"/>
    <w:rsid w:val="007A537B"/>
    <w:rsid w:val="007B2C7A"/>
    <w:rsid w:val="007C0D80"/>
    <w:rsid w:val="007C48BE"/>
    <w:rsid w:val="007C6147"/>
    <w:rsid w:val="007D74AD"/>
    <w:rsid w:val="007D7AB8"/>
    <w:rsid w:val="007E1EF8"/>
    <w:rsid w:val="007E7F30"/>
    <w:rsid w:val="007F59F9"/>
    <w:rsid w:val="007F7DF0"/>
    <w:rsid w:val="0080060D"/>
    <w:rsid w:val="0080712A"/>
    <w:rsid w:val="00812E00"/>
    <w:rsid w:val="00821E8F"/>
    <w:rsid w:val="00834CCC"/>
    <w:rsid w:val="00845698"/>
    <w:rsid w:val="00853613"/>
    <w:rsid w:val="008712FB"/>
    <w:rsid w:val="00871D36"/>
    <w:rsid w:val="0087583B"/>
    <w:rsid w:val="008853B6"/>
    <w:rsid w:val="00892B4E"/>
    <w:rsid w:val="008A375C"/>
    <w:rsid w:val="008A4E1C"/>
    <w:rsid w:val="008B0199"/>
    <w:rsid w:val="008B1321"/>
    <w:rsid w:val="008F1F23"/>
    <w:rsid w:val="008F4EF7"/>
    <w:rsid w:val="0090465D"/>
    <w:rsid w:val="00904CBB"/>
    <w:rsid w:val="00911333"/>
    <w:rsid w:val="009158B0"/>
    <w:rsid w:val="0094749F"/>
    <w:rsid w:val="00956FBB"/>
    <w:rsid w:val="0095711A"/>
    <w:rsid w:val="00957602"/>
    <w:rsid w:val="0096419D"/>
    <w:rsid w:val="009653B1"/>
    <w:rsid w:val="00966DE9"/>
    <w:rsid w:val="0096744A"/>
    <w:rsid w:val="00972D17"/>
    <w:rsid w:val="0097755A"/>
    <w:rsid w:val="0098277C"/>
    <w:rsid w:val="00985061"/>
    <w:rsid w:val="00995211"/>
    <w:rsid w:val="009A113D"/>
    <w:rsid w:val="009D0023"/>
    <w:rsid w:val="009D7AB8"/>
    <w:rsid w:val="009E14B0"/>
    <w:rsid w:val="009E6A97"/>
    <w:rsid w:val="009F2D7C"/>
    <w:rsid w:val="009F5029"/>
    <w:rsid w:val="009F58B8"/>
    <w:rsid w:val="009F61FA"/>
    <w:rsid w:val="00A068F6"/>
    <w:rsid w:val="00A12429"/>
    <w:rsid w:val="00A12DFD"/>
    <w:rsid w:val="00A137FB"/>
    <w:rsid w:val="00A51131"/>
    <w:rsid w:val="00A54FAD"/>
    <w:rsid w:val="00A56B79"/>
    <w:rsid w:val="00A57EA6"/>
    <w:rsid w:val="00A67707"/>
    <w:rsid w:val="00A73A53"/>
    <w:rsid w:val="00A81553"/>
    <w:rsid w:val="00A82210"/>
    <w:rsid w:val="00A90FF0"/>
    <w:rsid w:val="00A926A3"/>
    <w:rsid w:val="00A92E65"/>
    <w:rsid w:val="00A966AD"/>
    <w:rsid w:val="00A97DCB"/>
    <w:rsid w:val="00AA052B"/>
    <w:rsid w:val="00AA3BFB"/>
    <w:rsid w:val="00AB49B6"/>
    <w:rsid w:val="00AC383B"/>
    <w:rsid w:val="00AC54F7"/>
    <w:rsid w:val="00AC7173"/>
    <w:rsid w:val="00AC7F29"/>
    <w:rsid w:val="00AD4781"/>
    <w:rsid w:val="00AE4516"/>
    <w:rsid w:val="00B02C8C"/>
    <w:rsid w:val="00B10DD2"/>
    <w:rsid w:val="00B1362F"/>
    <w:rsid w:val="00B323D0"/>
    <w:rsid w:val="00B33546"/>
    <w:rsid w:val="00B34B3B"/>
    <w:rsid w:val="00B3542F"/>
    <w:rsid w:val="00B427C2"/>
    <w:rsid w:val="00B61812"/>
    <w:rsid w:val="00B7039D"/>
    <w:rsid w:val="00B70AD3"/>
    <w:rsid w:val="00B7362A"/>
    <w:rsid w:val="00B746F4"/>
    <w:rsid w:val="00B76AD3"/>
    <w:rsid w:val="00B856F5"/>
    <w:rsid w:val="00B85965"/>
    <w:rsid w:val="00B90342"/>
    <w:rsid w:val="00BA135E"/>
    <w:rsid w:val="00BA14B3"/>
    <w:rsid w:val="00BA2285"/>
    <w:rsid w:val="00BA41E7"/>
    <w:rsid w:val="00BC1973"/>
    <w:rsid w:val="00BE3923"/>
    <w:rsid w:val="00BF27D4"/>
    <w:rsid w:val="00BF5F2A"/>
    <w:rsid w:val="00C00489"/>
    <w:rsid w:val="00C004F0"/>
    <w:rsid w:val="00C04418"/>
    <w:rsid w:val="00C05415"/>
    <w:rsid w:val="00C24074"/>
    <w:rsid w:val="00C3221C"/>
    <w:rsid w:val="00C343FB"/>
    <w:rsid w:val="00C37563"/>
    <w:rsid w:val="00C40189"/>
    <w:rsid w:val="00C42044"/>
    <w:rsid w:val="00C45443"/>
    <w:rsid w:val="00C6113F"/>
    <w:rsid w:val="00C65D02"/>
    <w:rsid w:val="00C661FD"/>
    <w:rsid w:val="00C70D72"/>
    <w:rsid w:val="00C714CD"/>
    <w:rsid w:val="00C71BE6"/>
    <w:rsid w:val="00C8628E"/>
    <w:rsid w:val="00C934F5"/>
    <w:rsid w:val="00C94683"/>
    <w:rsid w:val="00C96B41"/>
    <w:rsid w:val="00CA03DA"/>
    <w:rsid w:val="00CB247D"/>
    <w:rsid w:val="00CC2F4C"/>
    <w:rsid w:val="00CC4204"/>
    <w:rsid w:val="00CC7EE1"/>
    <w:rsid w:val="00CE4072"/>
    <w:rsid w:val="00CE4507"/>
    <w:rsid w:val="00CE66F3"/>
    <w:rsid w:val="00CE7D93"/>
    <w:rsid w:val="00CF0FCE"/>
    <w:rsid w:val="00CF3140"/>
    <w:rsid w:val="00CF608C"/>
    <w:rsid w:val="00CF7E51"/>
    <w:rsid w:val="00D01D4C"/>
    <w:rsid w:val="00D107D9"/>
    <w:rsid w:val="00D167EB"/>
    <w:rsid w:val="00D17866"/>
    <w:rsid w:val="00D22D89"/>
    <w:rsid w:val="00D239FA"/>
    <w:rsid w:val="00D23BB8"/>
    <w:rsid w:val="00D25917"/>
    <w:rsid w:val="00D353C3"/>
    <w:rsid w:val="00D35804"/>
    <w:rsid w:val="00D436F9"/>
    <w:rsid w:val="00D45483"/>
    <w:rsid w:val="00D56995"/>
    <w:rsid w:val="00D63A51"/>
    <w:rsid w:val="00D738AF"/>
    <w:rsid w:val="00D74FAF"/>
    <w:rsid w:val="00D755F1"/>
    <w:rsid w:val="00D77C1C"/>
    <w:rsid w:val="00D866A5"/>
    <w:rsid w:val="00DA1BE6"/>
    <w:rsid w:val="00DC366D"/>
    <w:rsid w:val="00DC6108"/>
    <w:rsid w:val="00DD1F6C"/>
    <w:rsid w:val="00DD6816"/>
    <w:rsid w:val="00DE3455"/>
    <w:rsid w:val="00DE6E58"/>
    <w:rsid w:val="00E07AD7"/>
    <w:rsid w:val="00E20C77"/>
    <w:rsid w:val="00E214C3"/>
    <w:rsid w:val="00E232AD"/>
    <w:rsid w:val="00E503D0"/>
    <w:rsid w:val="00E5621A"/>
    <w:rsid w:val="00E568EF"/>
    <w:rsid w:val="00E5731A"/>
    <w:rsid w:val="00E74930"/>
    <w:rsid w:val="00E74C45"/>
    <w:rsid w:val="00E844CA"/>
    <w:rsid w:val="00EA664D"/>
    <w:rsid w:val="00EC07CE"/>
    <w:rsid w:val="00EC1881"/>
    <w:rsid w:val="00EC6557"/>
    <w:rsid w:val="00ED1E1D"/>
    <w:rsid w:val="00ED2A3C"/>
    <w:rsid w:val="00ED3DF7"/>
    <w:rsid w:val="00ED7228"/>
    <w:rsid w:val="00EF1642"/>
    <w:rsid w:val="00EF2908"/>
    <w:rsid w:val="00EF6BB6"/>
    <w:rsid w:val="00EF7264"/>
    <w:rsid w:val="00F01314"/>
    <w:rsid w:val="00F03D19"/>
    <w:rsid w:val="00F1500B"/>
    <w:rsid w:val="00F20227"/>
    <w:rsid w:val="00F233A4"/>
    <w:rsid w:val="00F338CB"/>
    <w:rsid w:val="00F35980"/>
    <w:rsid w:val="00F45B96"/>
    <w:rsid w:val="00F4687F"/>
    <w:rsid w:val="00F508F5"/>
    <w:rsid w:val="00F52309"/>
    <w:rsid w:val="00F54D09"/>
    <w:rsid w:val="00F62780"/>
    <w:rsid w:val="00F6333C"/>
    <w:rsid w:val="00F63A54"/>
    <w:rsid w:val="00F64D5F"/>
    <w:rsid w:val="00F66E5B"/>
    <w:rsid w:val="00F66EC2"/>
    <w:rsid w:val="00F679A4"/>
    <w:rsid w:val="00F71C10"/>
    <w:rsid w:val="00F74B8F"/>
    <w:rsid w:val="00F75953"/>
    <w:rsid w:val="00F87678"/>
    <w:rsid w:val="00F87955"/>
    <w:rsid w:val="00F93653"/>
    <w:rsid w:val="00F976B0"/>
    <w:rsid w:val="00F9771F"/>
    <w:rsid w:val="00FA0C45"/>
    <w:rsid w:val="00FB4975"/>
    <w:rsid w:val="00FC28EC"/>
    <w:rsid w:val="00FD4B8A"/>
    <w:rsid w:val="00FE09F0"/>
    <w:rsid w:val="00FE0B76"/>
    <w:rsid w:val="00FE5D69"/>
    <w:rsid w:val="00FF5D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56C65"/>
  <w15:chartTrackingRefBased/>
  <w15:docId w15:val="{E3A7B7DB-69FB-46A3-A7CE-63093FDE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429"/>
    <w:pPr>
      <w:spacing w:after="0" w:line="240" w:lineRule="auto"/>
    </w:pPr>
    <w:rPr>
      <w:rFonts w:ascii="Arial" w:hAnsi="Arial" w:cs="Arial"/>
      <w:sz w:val="20"/>
      <w:szCs w:val="20"/>
    </w:rPr>
  </w:style>
  <w:style w:type="paragraph" w:styleId="Heading1">
    <w:name w:val="heading 1"/>
    <w:basedOn w:val="Normal"/>
    <w:next w:val="Normal"/>
    <w:link w:val="Heading1Char"/>
    <w:uiPriority w:val="9"/>
    <w:qFormat/>
    <w:rsid w:val="007742E9"/>
    <w:pPr>
      <w:keepNext/>
      <w:keepLines/>
      <w:outlineLvl w:val="0"/>
    </w:pPr>
    <w:rPr>
      <w:rFonts w:eastAsia="SimSun"/>
      <w:b/>
    </w:rPr>
  </w:style>
  <w:style w:type="paragraph" w:styleId="Heading2">
    <w:name w:val="heading 2"/>
    <w:basedOn w:val="Normal"/>
    <w:next w:val="Normal"/>
    <w:link w:val="Heading2Char"/>
    <w:uiPriority w:val="9"/>
    <w:unhideWhenUsed/>
    <w:qFormat/>
    <w:rsid w:val="007742E9"/>
    <w:pPr>
      <w:keepNext/>
      <w:keepLines/>
      <w:outlineLvl w:val="1"/>
    </w:pPr>
    <w:rPr>
      <w:rFonts w:eastAsiaTheme="majorEastAsia"/>
      <w:b/>
    </w:rPr>
  </w:style>
  <w:style w:type="paragraph" w:styleId="Heading3">
    <w:name w:val="heading 3"/>
    <w:basedOn w:val="Normal"/>
    <w:next w:val="Normal"/>
    <w:link w:val="Heading3Char"/>
    <w:uiPriority w:val="9"/>
    <w:unhideWhenUsed/>
    <w:qFormat/>
    <w:rsid w:val="00280CAD"/>
    <w:pPr>
      <w:keepNext/>
      <w:keepLines/>
      <w:ind w:left="360"/>
      <w:outlineLvl w:val="2"/>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16"/>
    <w:pPr>
      <w:tabs>
        <w:tab w:val="center" w:pos="4680"/>
        <w:tab w:val="right" w:pos="9360"/>
      </w:tabs>
    </w:pPr>
  </w:style>
  <w:style w:type="character" w:customStyle="1" w:styleId="HeaderChar">
    <w:name w:val="Header Char"/>
    <w:basedOn w:val="DefaultParagraphFont"/>
    <w:link w:val="Header"/>
    <w:uiPriority w:val="99"/>
    <w:rsid w:val="00DD6816"/>
  </w:style>
  <w:style w:type="character" w:styleId="CommentReference">
    <w:name w:val="annotation reference"/>
    <w:basedOn w:val="DefaultParagraphFont"/>
    <w:uiPriority w:val="99"/>
    <w:semiHidden/>
    <w:unhideWhenUsed/>
    <w:rsid w:val="00DD6816"/>
    <w:rPr>
      <w:sz w:val="16"/>
      <w:szCs w:val="16"/>
    </w:rPr>
  </w:style>
  <w:style w:type="paragraph" w:styleId="CommentText">
    <w:name w:val="annotation text"/>
    <w:basedOn w:val="Normal"/>
    <w:link w:val="CommentTextChar"/>
    <w:uiPriority w:val="99"/>
    <w:unhideWhenUsed/>
    <w:rsid w:val="00DD6816"/>
  </w:style>
  <w:style w:type="character" w:customStyle="1" w:styleId="CommentTextChar">
    <w:name w:val="Comment Text Char"/>
    <w:basedOn w:val="DefaultParagraphFont"/>
    <w:link w:val="CommentText"/>
    <w:uiPriority w:val="99"/>
    <w:rsid w:val="00DD6816"/>
    <w:rPr>
      <w:sz w:val="20"/>
      <w:szCs w:val="20"/>
    </w:rPr>
  </w:style>
  <w:style w:type="paragraph" w:styleId="CommentSubject">
    <w:name w:val="annotation subject"/>
    <w:basedOn w:val="CommentText"/>
    <w:next w:val="CommentText"/>
    <w:link w:val="CommentSubjectChar"/>
    <w:uiPriority w:val="99"/>
    <w:semiHidden/>
    <w:unhideWhenUsed/>
    <w:rsid w:val="00DD6816"/>
    <w:rPr>
      <w:b/>
      <w:bCs/>
    </w:rPr>
  </w:style>
  <w:style w:type="character" w:customStyle="1" w:styleId="CommentSubjectChar">
    <w:name w:val="Comment Subject Char"/>
    <w:basedOn w:val="CommentTextChar"/>
    <w:link w:val="CommentSubject"/>
    <w:uiPriority w:val="99"/>
    <w:semiHidden/>
    <w:rsid w:val="00DD6816"/>
    <w:rPr>
      <w:b/>
      <w:bCs/>
      <w:sz w:val="20"/>
      <w:szCs w:val="20"/>
    </w:rPr>
  </w:style>
  <w:style w:type="paragraph" w:styleId="BalloonText">
    <w:name w:val="Balloon Text"/>
    <w:basedOn w:val="Normal"/>
    <w:link w:val="BalloonTextChar"/>
    <w:uiPriority w:val="99"/>
    <w:semiHidden/>
    <w:unhideWhenUsed/>
    <w:rsid w:val="00DD6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816"/>
    <w:rPr>
      <w:rFonts w:ascii="Segoe UI" w:hAnsi="Segoe UI" w:cs="Segoe UI"/>
      <w:sz w:val="18"/>
      <w:szCs w:val="18"/>
    </w:rPr>
  </w:style>
  <w:style w:type="character" w:styleId="Hyperlink">
    <w:name w:val="Hyperlink"/>
    <w:basedOn w:val="DefaultParagraphFont"/>
    <w:uiPriority w:val="99"/>
    <w:unhideWhenUsed/>
    <w:rsid w:val="00DD6816"/>
    <w:rPr>
      <w:color w:val="0563C1" w:themeColor="hyperlink"/>
      <w:u w:val="single"/>
    </w:rPr>
  </w:style>
  <w:style w:type="character" w:customStyle="1" w:styleId="Heading1Char">
    <w:name w:val="Heading 1 Char"/>
    <w:basedOn w:val="DefaultParagraphFont"/>
    <w:link w:val="Heading1"/>
    <w:uiPriority w:val="9"/>
    <w:rsid w:val="007742E9"/>
    <w:rPr>
      <w:rFonts w:ascii="Arial" w:eastAsia="SimSun" w:hAnsi="Arial" w:cs="Arial"/>
      <w:b/>
      <w:sz w:val="20"/>
      <w:szCs w:val="20"/>
    </w:rPr>
  </w:style>
  <w:style w:type="paragraph" w:styleId="Footer">
    <w:name w:val="footer"/>
    <w:basedOn w:val="Normal"/>
    <w:link w:val="FooterChar"/>
    <w:uiPriority w:val="99"/>
    <w:unhideWhenUsed/>
    <w:rsid w:val="00DD6816"/>
    <w:pPr>
      <w:tabs>
        <w:tab w:val="center" w:pos="4680"/>
        <w:tab w:val="right" w:pos="9360"/>
      </w:tabs>
    </w:pPr>
  </w:style>
  <w:style w:type="character" w:customStyle="1" w:styleId="FooterChar">
    <w:name w:val="Footer Char"/>
    <w:basedOn w:val="DefaultParagraphFont"/>
    <w:link w:val="Footer"/>
    <w:uiPriority w:val="99"/>
    <w:rsid w:val="00DD6816"/>
  </w:style>
  <w:style w:type="paragraph" w:styleId="BodyText">
    <w:name w:val="Body Text"/>
    <w:basedOn w:val="Normal"/>
    <w:link w:val="BodyTextChar"/>
    <w:uiPriority w:val="99"/>
    <w:unhideWhenUsed/>
    <w:rsid w:val="009F58B8"/>
    <w:rPr>
      <w:rFonts w:ascii="Tahoma" w:hAnsi="Tahoma" w:cs="Tahoma"/>
      <w:b/>
      <w:bCs/>
      <w:sz w:val="24"/>
      <w:szCs w:val="24"/>
    </w:rPr>
  </w:style>
  <w:style w:type="character" w:customStyle="1" w:styleId="BodyTextChar">
    <w:name w:val="Body Text Char"/>
    <w:basedOn w:val="DefaultParagraphFont"/>
    <w:link w:val="BodyText"/>
    <w:uiPriority w:val="99"/>
    <w:rsid w:val="009F58B8"/>
    <w:rPr>
      <w:rFonts w:ascii="Tahoma" w:hAnsi="Tahoma" w:cs="Tahoma"/>
      <w:b/>
      <w:bCs/>
      <w:sz w:val="24"/>
      <w:szCs w:val="24"/>
    </w:rPr>
  </w:style>
  <w:style w:type="character" w:styleId="FollowedHyperlink">
    <w:name w:val="FollowedHyperlink"/>
    <w:basedOn w:val="DefaultParagraphFont"/>
    <w:uiPriority w:val="99"/>
    <w:semiHidden/>
    <w:unhideWhenUsed/>
    <w:rsid w:val="00AC7F29"/>
    <w:rPr>
      <w:color w:val="954F72" w:themeColor="followedHyperlink"/>
      <w:u w:val="single"/>
    </w:rPr>
  </w:style>
  <w:style w:type="paragraph" w:styleId="ListParagraph">
    <w:name w:val="List Paragraph"/>
    <w:basedOn w:val="Normal"/>
    <w:uiPriority w:val="1"/>
    <w:qFormat/>
    <w:rsid w:val="00E503D0"/>
    <w:pPr>
      <w:ind w:left="720"/>
      <w:contextualSpacing/>
    </w:pPr>
    <w:rPr>
      <w:rFonts w:eastAsia="SimSun" w:cs="Times New Roman"/>
    </w:rPr>
  </w:style>
  <w:style w:type="character" w:customStyle="1" w:styleId="Heading2Char">
    <w:name w:val="Heading 2 Char"/>
    <w:basedOn w:val="DefaultParagraphFont"/>
    <w:link w:val="Heading2"/>
    <w:uiPriority w:val="9"/>
    <w:rsid w:val="007742E9"/>
    <w:rPr>
      <w:rFonts w:ascii="Arial" w:eastAsiaTheme="majorEastAsia" w:hAnsi="Arial" w:cs="Arial"/>
      <w:b/>
      <w:sz w:val="20"/>
      <w:szCs w:val="20"/>
    </w:rPr>
  </w:style>
  <w:style w:type="paragraph" w:styleId="NormalWeb">
    <w:name w:val="Normal (Web)"/>
    <w:basedOn w:val="Normal"/>
    <w:uiPriority w:val="99"/>
    <w:unhideWhenUsed/>
    <w:rsid w:val="00E503D0"/>
    <w:pPr>
      <w:spacing w:before="100" w:beforeAutospacing="1" w:after="100" w:afterAutospacing="1"/>
    </w:pPr>
    <w:rPr>
      <w:rFonts w:eastAsia="SimSun" w:cs="Times New Roman"/>
      <w:szCs w:val="24"/>
    </w:rPr>
  </w:style>
  <w:style w:type="paragraph" w:styleId="Revision">
    <w:name w:val="Revision"/>
    <w:hidden/>
    <w:uiPriority w:val="99"/>
    <w:semiHidden/>
    <w:rsid w:val="00D107D9"/>
    <w:pPr>
      <w:spacing w:after="0" w:line="240" w:lineRule="auto"/>
    </w:pPr>
  </w:style>
  <w:style w:type="character" w:customStyle="1" w:styleId="Heading3Char">
    <w:name w:val="Heading 3 Char"/>
    <w:basedOn w:val="DefaultParagraphFont"/>
    <w:link w:val="Heading3"/>
    <w:uiPriority w:val="9"/>
    <w:rsid w:val="00280CAD"/>
    <w:rPr>
      <w:rFonts w:ascii="Arial" w:eastAsiaTheme="majorEastAsia" w:hAnsi="Arial" w:cs="Arial"/>
      <w:b/>
      <w:sz w:val="20"/>
      <w:szCs w:val="20"/>
    </w:rPr>
  </w:style>
  <w:style w:type="character" w:styleId="Strong">
    <w:name w:val="Strong"/>
    <w:basedOn w:val="DefaultParagraphFont"/>
    <w:uiPriority w:val="22"/>
    <w:qFormat/>
    <w:rsid w:val="004440AD"/>
    <w:rPr>
      <w:b/>
      <w:bCs/>
    </w:rPr>
  </w:style>
  <w:style w:type="table" w:styleId="TableGrid">
    <w:name w:val="Table Grid"/>
    <w:basedOn w:val="TableNormal"/>
    <w:uiPriority w:val="39"/>
    <w:rsid w:val="00105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33A95"/>
    <w:rPr>
      <w:i/>
      <w:iCs/>
    </w:rPr>
  </w:style>
  <w:style w:type="character" w:customStyle="1" w:styleId="apple-converted-space">
    <w:name w:val="apple-converted-space"/>
    <w:basedOn w:val="DefaultParagraphFont"/>
    <w:rsid w:val="00904CBB"/>
  </w:style>
  <w:style w:type="paragraph" w:customStyle="1" w:styleId="TableParagraph">
    <w:name w:val="Table Paragraph"/>
    <w:basedOn w:val="Normal"/>
    <w:uiPriority w:val="1"/>
    <w:qFormat/>
    <w:rsid w:val="00216B59"/>
    <w:pPr>
      <w:widowControl w:val="0"/>
    </w:pPr>
    <w:rPr>
      <w:rFonts w:asciiTheme="minorHAnsi" w:hAnsiTheme="minorHAnsi" w:cstheme="minorBidi"/>
      <w:sz w:val="22"/>
      <w:szCs w:val="22"/>
    </w:rPr>
  </w:style>
  <w:style w:type="character" w:customStyle="1" w:styleId="UnresolvedMention1">
    <w:name w:val="Unresolved Mention1"/>
    <w:basedOn w:val="DefaultParagraphFont"/>
    <w:uiPriority w:val="99"/>
    <w:semiHidden/>
    <w:unhideWhenUsed/>
    <w:rsid w:val="00A90FF0"/>
    <w:rPr>
      <w:color w:val="605E5C"/>
      <w:shd w:val="clear" w:color="auto" w:fill="E1DFDD"/>
    </w:rPr>
  </w:style>
  <w:style w:type="character" w:customStyle="1" w:styleId="UnresolvedMention2">
    <w:name w:val="Unresolved Mention2"/>
    <w:basedOn w:val="DefaultParagraphFont"/>
    <w:uiPriority w:val="99"/>
    <w:semiHidden/>
    <w:unhideWhenUsed/>
    <w:rsid w:val="00911333"/>
    <w:rPr>
      <w:color w:val="605E5C"/>
      <w:shd w:val="clear" w:color="auto" w:fill="E1DFDD"/>
    </w:rPr>
  </w:style>
  <w:style w:type="character" w:customStyle="1" w:styleId="label">
    <w:name w:val="label"/>
    <w:basedOn w:val="DefaultParagraphFont"/>
    <w:rsid w:val="00B61812"/>
  </w:style>
  <w:style w:type="character" w:customStyle="1" w:styleId="UnresolvedMention3">
    <w:name w:val="Unresolved Mention3"/>
    <w:basedOn w:val="DefaultParagraphFont"/>
    <w:uiPriority w:val="99"/>
    <w:semiHidden/>
    <w:unhideWhenUsed/>
    <w:rsid w:val="0041459D"/>
    <w:rPr>
      <w:color w:val="605E5C"/>
      <w:shd w:val="clear" w:color="auto" w:fill="E1DFDD"/>
    </w:rPr>
  </w:style>
  <w:style w:type="character" w:styleId="UnresolvedMention">
    <w:name w:val="Unresolved Mention"/>
    <w:basedOn w:val="DefaultParagraphFont"/>
    <w:uiPriority w:val="99"/>
    <w:semiHidden/>
    <w:unhideWhenUsed/>
    <w:rsid w:val="000C4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0">
      <w:bodyDiv w:val="1"/>
      <w:marLeft w:val="0"/>
      <w:marRight w:val="0"/>
      <w:marTop w:val="0"/>
      <w:marBottom w:val="0"/>
      <w:divBdr>
        <w:top w:val="none" w:sz="0" w:space="0" w:color="auto"/>
        <w:left w:val="none" w:sz="0" w:space="0" w:color="auto"/>
        <w:bottom w:val="none" w:sz="0" w:space="0" w:color="auto"/>
        <w:right w:val="none" w:sz="0" w:space="0" w:color="auto"/>
      </w:divBdr>
    </w:div>
    <w:div w:id="17317989">
      <w:bodyDiv w:val="1"/>
      <w:marLeft w:val="0"/>
      <w:marRight w:val="0"/>
      <w:marTop w:val="0"/>
      <w:marBottom w:val="0"/>
      <w:divBdr>
        <w:top w:val="none" w:sz="0" w:space="0" w:color="auto"/>
        <w:left w:val="none" w:sz="0" w:space="0" w:color="auto"/>
        <w:bottom w:val="none" w:sz="0" w:space="0" w:color="auto"/>
        <w:right w:val="none" w:sz="0" w:space="0" w:color="auto"/>
      </w:divBdr>
    </w:div>
    <w:div w:id="67193781">
      <w:bodyDiv w:val="1"/>
      <w:marLeft w:val="0"/>
      <w:marRight w:val="0"/>
      <w:marTop w:val="0"/>
      <w:marBottom w:val="0"/>
      <w:divBdr>
        <w:top w:val="none" w:sz="0" w:space="0" w:color="auto"/>
        <w:left w:val="none" w:sz="0" w:space="0" w:color="auto"/>
        <w:bottom w:val="none" w:sz="0" w:space="0" w:color="auto"/>
        <w:right w:val="none" w:sz="0" w:space="0" w:color="auto"/>
      </w:divBdr>
    </w:div>
    <w:div w:id="106896456">
      <w:bodyDiv w:val="1"/>
      <w:marLeft w:val="0"/>
      <w:marRight w:val="0"/>
      <w:marTop w:val="0"/>
      <w:marBottom w:val="0"/>
      <w:divBdr>
        <w:top w:val="none" w:sz="0" w:space="0" w:color="auto"/>
        <w:left w:val="none" w:sz="0" w:space="0" w:color="auto"/>
        <w:bottom w:val="none" w:sz="0" w:space="0" w:color="auto"/>
        <w:right w:val="none" w:sz="0" w:space="0" w:color="auto"/>
      </w:divBdr>
    </w:div>
    <w:div w:id="112793749">
      <w:bodyDiv w:val="1"/>
      <w:marLeft w:val="0"/>
      <w:marRight w:val="0"/>
      <w:marTop w:val="0"/>
      <w:marBottom w:val="0"/>
      <w:divBdr>
        <w:top w:val="none" w:sz="0" w:space="0" w:color="auto"/>
        <w:left w:val="none" w:sz="0" w:space="0" w:color="auto"/>
        <w:bottom w:val="none" w:sz="0" w:space="0" w:color="auto"/>
        <w:right w:val="none" w:sz="0" w:space="0" w:color="auto"/>
      </w:divBdr>
    </w:div>
    <w:div w:id="125054654">
      <w:bodyDiv w:val="1"/>
      <w:marLeft w:val="0"/>
      <w:marRight w:val="0"/>
      <w:marTop w:val="0"/>
      <w:marBottom w:val="0"/>
      <w:divBdr>
        <w:top w:val="none" w:sz="0" w:space="0" w:color="auto"/>
        <w:left w:val="none" w:sz="0" w:space="0" w:color="auto"/>
        <w:bottom w:val="none" w:sz="0" w:space="0" w:color="auto"/>
        <w:right w:val="none" w:sz="0" w:space="0" w:color="auto"/>
      </w:divBdr>
    </w:div>
    <w:div w:id="130711161">
      <w:bodyDiv w:val="1"/>
      <w:marLeft w:val="0"/>
      <w:marRight w:val="0"/>
      <w:marTop w:val="0"/>
      <w:marBottom w:val="0"/>
      <w:divBdr>
        <w:top w:val="none" w:sz="0" w:space="0" w:color="auto"/>
        <w:left w:val="none" w:sz="0" w:space="0" w:color="auto"/>
        <w:bottom w:val="none" w:sz="0" w:space="0" w:color="auto"/>
        <w:right w:val="none" w:sz="0" w:space="0" w:color="auto"/>
      </w:divBdr>
    </w:div>
    <w:div w:id="140855615">
      <w:bodyDiv w:val="1"/>
      <w:marLeft w:val="0"/>
      <w:marRight w:val="0"/>
      <w:marTop w:val="0"/>
      <w:marBottom w:val="0"/>
      <w:divBdr>
        <w:top w:val="none" w:sz="0" w:space="0" w:color="auto"/>
        <w:left w:val="none" w:sz="0" w:space="0" w:color="auto"/>
        <w:bottom w:val="none" w:sz="0" w:space="0" w:color="auto"/>
        <w:right w:val="none" w:sz="0" w:space="0" w:color="auto"/>
      </w:divBdr>
    </w:div>
    <w:div w:id="197740821">
      <w:bodyDiv w:val="1"/>
      <w:marLeft w:val="0"/>
      <w:marRight w:val="0"/>
      <w:marTop w:val="0"/>
      <w:marBottom w:val="0"/>
      <w:divBdr>
        <w:top w:val="none" w:sz="0" w:space="0" w:color="auto"/>
        <w:left w:val="none" w:sz="0" w:space="0" w:color="auto"/>
        <w:bottom w:val="none" w:sz="0" w:space="0" w:color="auto"/>
        <w:right w:val="none" w:sz="0" w:space="0" w:color="auto"/>
      </w:divBdr>
    </w:div>
    <w:div w:id="214582012">
      <w:bodyDiv w:val="1"/>
      <w:marLeft w:val="0"/>
      <w:marRight w:val="0"/>
      <w:marTop w:val="0"/>
      <w:marBottom w:val="0"/>
      <w:divBdr>
        <w:top w:val="none" w:sz="0" w:space="0" w:color="auto"/>
        <w:left w:val="none" w:sz="0" w:space="0" w:color="auto"/>
        <w:bottom w:val="none" w:sz="0" w:space="0" w:color="auto"/>
        <w:right w:val="none" w:sz="0" w:space="0" w:color="auto"/>
      </w:divBdr>
    </w:div>
    <w:div w:id="285352628">
      <w:bodyDiv w:val="1"/>
      <w:marLeft w:val="0"/>
      <w:marRight w:val="0"/>
      <w:marTop w:val="0"/>
      <w:marBottom w:val="0"/>
      <w:divBdr>
        <w:top w:val="none" w:sz="0" w:space="0" w:color="auto"/>
        <w:left w:val="none" w:sz="0" w:space="0" w:color="auto"/>
        <w:bottom w:val="none" w:sz="0" w:space="0" w:color="auto"/>
        <w:right w:val="none" w:sz="0" w:space="0" w:color="auto"/>
      </w:divBdr>
    </w:div>
    <w:div w:id="320475451">
      <w:bodyDiv w:val="1"/>
      <w:marLeft w:val="0"/>
      <w:marRight w:val="0"/>
      <w:marTop w:val="0"/>
      <w:marBottom w:val="0"/>
      <w:divBdr>
        <w:top w:val="none" w:sz="0" w:space="0" w:color="auto"/>
        <w:left w:val="none" w:sz="0" w:space="0" w:color="auto"/>
        <w:bottom w:val="none" w:sz="0" w:space="0" w:color="auto"/>
        <w:right w:val="none" w:sz="0" w:space="0" w:color="auto"/>
      </w:divBdr>
    </w:div>
    <w:div w:id="335232339">
      <w:bodyDiv w:val="1"/>
      <w:marLeft w:val="0"/>
      <w:marRight w:val="0"/>
      <w:marTop w:val="0"/>
      <w:marBottom w:val="0"/>
      <w:divBdr>
        <w:top w:val="none" w:sz="0" w:space="0" w:color="auto"/>
        <w:left w:val="none" w:sz="0" w:space="0" w:color="auto"/>
        <w:bottom w:val="none" w:sz="0" w:space="0" w:color="auto"/>
        <w:right w:val="none" w:sz="0" w:space="0" w:color="auto"/>
      </w:divBdr>
    </w:div>
    <w:div w:id="340939158">
      <w:bodyDiv w:val="1"/>
      <w:marLeft w:val="0"/>
      <w:marRight w:val="0"/>
      <w:marTop w:val="0"/>
      <w:marBottom w:val="0"/>
      <w:divBdr>
        <w:top w:val="none" w:sz="0" w:space="0" w:color="auto"/>
        <w:left w:val="none" w:sz="0" w:space="0" w:color="auto"/>
        <w:bottom w:val="none" w:sz="0" w:space="0" w:color="auto"/>
        <w:right w:val="none" w:sz="0" w:space="0" w:color="auto"/>
      </w:divBdr>
    </w:div>
    <w:div w:id="351880819">
      <w:bodyDiv w:val="1"/>
      <w:marLeft w:val="0"/>
      <w:marRight w:val="0"/>
      <w:marTop w:val="0"/>
      <w:marBottom w:val="0"/>
      <w:divBdr>
        <w:top w:val="none" w:sz="0" w:space="0" w:color="auto"/>
        <w:left w:val="none" w:sz="0" w:space="0" w:color="auto"/>
        <w:bottom w:val="none" w:sz="0" w:space="0" w:color="auto"/>
        <w:right w:val="none" w:sz="0" w:space="0" w:color="auto"/>
      </w:divBdr>
    </w:div>
    <w:div w:id="431172478">
      <w:bodyDiv w:val="1"/>
      <w:marLeft w:val="0"/>
      <w:marRight w:val="0"/>
      <w:marTop w:val="0"/>
      <w:marBottom w:val="0"/>
      <w:divBdr>
        <w:top w:val="none" w:sz="0" w:space="0" w:color="auto"/>
        <w:left w:val="none" w:sz="0" w:space="0" w:color="auto"/>
        <w:bottom w:val="none" w:sz="0" w:space="0" w:color="auto"/>
        <w:right w:val="none" w:sz="0" w:space="0" w:color="auto"/>
      </w:divBdr>
    </w:div>
    <w:div w:id="456224475">
      <w:bodyDiv w:val="1"/>
      <w:marLeft w:val="0"/>
      <w:marRight w:val="0"/>
      <w:marTop w:val="0"/>
      <w:marBottom w:val="0"/>
      <w:divBdr>
        <w:top w:val="none" w:sz="0" w:space="0" w:color="auto"/>
        <w:left w:val="none" w:sz="0" w:space="0" w:color="auto"/>
        <w:bottom w:val="none" w:sz="0" w:space="0" w:color="auto"/>
        <w:right w:val="none" w:sz="0" w:space="0" w:color="auto"/>
      </w:divBdr>
    </w:div>
    <w:div w:id="459154848">
      <w:bodyDiv w:val="1"/>
      <w:marLeft w:val="0"/>
      <w:marRight w:val="0"/>
      <w:marTop w:val="0"/>
      <w:marBottom w:val="0"/>
      <w:divBdr>
        <w:top w:val="none" w:sz="0" w:space="0" w:color="auto"/>
        <w:left w:val="none" w:sz="0" w:space="0" w:color="auto"/>
        <w:bottom w:val="none" w:sz="0" w:space="0" w:color="auto"/>
        <w:right w:val="none" w:sz="0" w:space="0" w:color="auto"/>
      </w:divBdr>
    </w:div>
    <w:div w:id="512230429">
      <w:bodyDiv w:val="1"/>
      <w:marLeft w:val="0"/>
      <w:marRight w:val="0"/>
      <w:marTop w:val="0"/>
      <w:marBottom w:val="0"/>
      <w:divBdr>
        <w:top w:val="none" w:sz="0" w:space="0" w:color="auto"/>
        <w:left w:val="none" w:sz="0" w:space="0" w:color="auto"/>
        <w:bottom w:val="none" w:sz="0" w:space="0" w:color="auto"/>
        <w:right w:val="none" w:sz="0" w:space="0" w:color="auto"/>
      </w:divBdr>
    </w:div>
    <w:div w:id="530580377">
      <w:bodyDiv w:val="1"/>
      <w:marLeft w:val="0"/>
      <w:marRight w:val="0"/>
      <w:marTop w:val="0"/>
      <w:marBottom w:val="0"/>
      <w:divBdr>
        <w:top w:val="none" w:sz="0" w:space="0" w:color="auto"/>
        <w:left w:val="none" w:sz="0" w:space="0" w:color="auto"/>
        <w:bottom w:val="none" w:sz="0" w:space="0" w:color="auto"/>
        <w:right w:val="none" w:sz="0" w:space="0" w:color="auto"/>
      </w:divBdr>
    </w:div>
    <w:div w:id="563374591">
      <w:bodyDiv w:val="1"/>
      <w:marLeft w:val="0"/>
      <w:marRight w:val="0"/>
      <w:marTop w:val="0"/>
      <w:marBottom w:val="0"/>
      <w:divBdr>
        <w:top w:val="none" w:sz="0" w:space="0" w:color="auto"/>
        <w:left w:val="none" w:sz="0" w:space="0" w:color="auto"/>
        <w:bottom w:val="none" w:sz="0" w:space="0" w:color="auto"/>
        <w:right w:val="none" w:sz="0" w:space="0" w:color="auto"/>
      </w:divBdr>
      <w:divsChild>
        <w:div w:id="1512796254">
          <w:marLeft w:val="0"/>
          <w:marRight w:val="0"/>
          <w:marTop w:val="0"/>
          <w:marBottom w:val="0"/>
          <w:divBdr>
            <w:top w:val="none" w:sz="0" w:space="0" w:color="auto"/>
            <w:left w:val="none" w:sz="0" w:space="0" w:color="auto"/>
            <w:bottom w:val="none" w:sz="0" w:space="0" w:color="auto"/>
            <w:right w:val="none" w:sz="0" w:space="0" w:color="auto"/>
          </w:divBdr>
        </w:div>
        <w:div w:id="1632906417">
          <w:marLeft w:val="0"/>
          <w:marRight w:val="0"/>
          <w:marTop w:val="0"/>
          <w:marBottom w:val="0"/>
          <w:divBdr>
            <w:top w:val="none" w:sz="0" w:space="0" w:color="auto"/>
            <w:left w:val="none" w:sz="0" w:space="0" w:color="auto"/>
            <w:bottom w:val="none" w:sz="0" w:space="0" w:color="auto"/>
            <w:right w:val="none" w:sz="0" w:space="0" w:color="auto"/>
          </w:divBdr>
        </w:div>
      </w:divsChild>
    </w:div>
    <w:div w:id="567113115">
      <w:bodyDiv w:val="1"/>
      <w:marLeft w:val="0"/>
      <w:marRight w:val="0"/>
      <w:marTop w:val="0"/>
      <w:marBottom w:val="0"/>
      <w:divBdr>
        <w:top w:val="none" w:sz="0" w:space="0" w:color="auto"/>
        <w:left w:val="none" w:sz="0" w:space="0" w:color="auto"/>
        <w:bottom w:val="none" w:sz="0" w:space="0" w:color="auto"/>
        <w:right w:val="none" w:sz="0" w:space="0" w:color="auto"/>
      </w:divBdr>
    </w:div>
    <w:div w:id="617831952">
      <w:bodyDiv w:val="1"/>
      <w:marLeft w:val="0"/>
      <w:marRight w:val="0"/>
      <w:marTop w:val="0"/>
      <w:marBottom w:val="0"/>
      <w:divBdr>
        <w:top w:val="none" w:sz="0" w:space="0" w:color="auto"/>
        <w:left w:val="none" w:sz="0" w:space="0" w:color="auto"/>
        <w:bottom w:val="none" w:sz="0" w:space="0" w:color="auto"/>
        <w:right w:val="none" w:sz="0" w:space="0" w:color="auto"/>
      </w:divBdr>
    </w:div>
    <w:div w:id="626014463">
      <w:bodyDiv w:val="1"/>
      <w:marLeft w:val="0"/>
      <w:marRight w:val="0"/>
      <w:marTop w:val="0"/>
      <w:marBottom w:val="0"/>
      <w:divBdr>
        <w:top w:val="none" w:sz="0" w:space="0" w:color="auto"/>
        <w:left w:val="none" w:sz="0" w:space="0" w:color="auto"/>
        <w:bottom w:val="none" w:sz="0" w:space="0" w:color="auto"/>
        <w:right w:val="none" w:sz="0" w:space="0" w:color="auto"/>
      </w:divBdr>
    </w:div>
    <w:div w:id="626203353">
      <w:bodyDiv w:val="1"/>
      <w:marLeft w:val="0"/>
      <w:marRight w:val="0"/>
      <w:marTop w:val="0"/>
      <w:marBottom w:val="0"/>
      <w:divBdr>
        <w:top w:val="none" w:sz="0" w:space="0" w:color="auto"/>
        <w:left w:val="none" w:sz="0" w:space="0" w:color="auto"/>
        <w:bottom w:val="none" w:sz="0" w:space="0" w:color="auto"/>
        <w:right w:val="none" w:sz="0" w:space="0" w:color="auto"/>
      </w:divBdr>
    </w:div>
    <w:div w:id="636489957">
      <w:bodyDiv w:val="1"/>
      <w:marLeft w:val="0"/>
      <w:marRight w:val="0"/>
      <w:marTop w:val="0"/>
      <w:marBottom w:val="0"/>
      <w:divBdr>
        <w:top w:val="none" w:sz="0" w:space="0" w:color="auto"/>
        <w:left w:val="none" w:sz="0" w:space="0" w:color="auto"/>
        <w:bottom w:val="none" w:sz="0" w:space="0" w:color="auto"/>
        <w:right w:val="none" w:sz="0" w:space="0" w:color="auto"/>
      </w:divBdr>
    </w:div>
    <w:div w:id="658534383">
      <w:bodyDiv w:val="1"/>
      <w:marLeft w:val="0"/>
      <w:marRight w:val="0"/>
      <w:marTop w:val="0"/>
      <w:marBottom w:val="0"/>
      <w:divBdr>
        <w:top w:val="none" w:sz="0" w:space="0" w:color="auto"/>
        <w:left w:val="none" w:sz="0" w:space="0" w:color="auto"/>
        <w:bottom w:val="none" w:sz="0" w:space="0" w:color="auto"/>
        <w:right w:val="none" w:sz="0" w:space="0" w:color="auto"/>
      </w:divBdr>
    </w:div>
    <w:div w:id="702829830">
      <w:bodyDiv w:val="1"/>
      <w:marLeft w:val="0"/>
      <w:marRight w:val="0"/>
      <w:marTop w:val="0"/>
      <w:marBottom w:val="0"/>
      <w:divBdr>
        <w:top w:val="none" w:sz="0" w:space="0" w:color="auto"/>
        <w:left w:val="none" w:sz="0" w:space="0" w:color="auto"/>
        <w:bottom w:val="none" w:sz="0" w:space="0" w:color="auto"/>
        <w:right w:val="none" w:sz="0" w:space="0" w:color="auto"/>
      </w:divBdr>
    </w:div>
    <w:div w:id="738791089">
      <w:bodyDiv w:val="1"/>
      <w:marLeft w:val="0"/>
      <w:marRight w:val="0"/>
      <w:marTop w:val="0"/>
      <w:marBottom w:val="0"/>
      <w:divBdr>
        <w:top w:val="none" w:sz="0" w:space="0" w:color="auto"/>
        <w:left w:val="none" w:sz="0" w:space="0" w:color="auto"/>
        <w:bottom w:val="none" w:sz="0" w:space="0" w:color="auto"/>
        <w:right w:val="none" w:sz="0" w:space="0" w:color="auto"/>
      </w:divBdr>
    </w:div>
    <w:div w:id="814027713">
      <w:bodyDiv w:val="1"/>
      <w:marLeft w:val="0"/>
      <w:marRight w:val="0"/>
      <w:marTop w:val="0"/>
      <w:marBottom w:val="0"/>
      <w:divBdr>
        <w:top w:val="none" w:sz="0" w:space="0" w:color="auto"/>
        <w:left w:val="none" w:sz="0" w:space="0" w:color="auto"/>
        <w:bottom w:val="none" w:sz="0" w:space="0" w:color="auto"/>
        <w:right w:val="none" w:sz="0" w:space="0" w:color="auto"/>
      </w:divBdr>
    </w:div>
    <w:div w:id="871308582">
      <w:bodyDiv w:val="1"/>
      <w:marLeft w:val="0"/>
      <w:marRight w:val="0"/>
      <w:marTop w:val="0"/>
      <w:marBottom w:val="0"/>
      <w:divBdr>
        <w:top w:val="none" w:sz="0" w:space="0" w:color="auto"/>
        <w:left w:val="none" w:sz="0" w:space="0" w:color="auto"/>
        <w:bottom w:val="none" w:sz="0" w:space="0" w:color="auto"/>
        <w:right w:val="none" w:sz="0" w:space="0" w:color="auto"/>
      </w:divBdr>
    </w:div>
    <w:div w:id="879317766">
      <w:bodyDiv w:val="1"/>
      <w:marLeft w:val="0"/>
      <w:marRight w:val="0"/>
      <w:marTop w:val="0"/>
      <w:marBottom w:val="0"/>
      <w:divBdr>
        <w:top w:val="none" w:sz="0" w:space="0" w:color="auto"/>
        <w:left w:val="none" w:sz="0" w:space="0" w:color="auto"/>
        <w:bottom w:val="none" w:sz="0" w:space="0" w:color="auto"/>
        <w:right w:val="none" w:sz="0" w:space="0" w:color="auto"/>
      </w:divBdr>
    </w:div>
    <w:div w:id="898175057">
      <w:bodyDiv w:val="1"/>
      <w:marLeft w:val="0"/>
      <w:marRight w:val="0"/>
      <w:marTop w:val="0"/>
      <w:marBottom w:val="0"/>
      <w:divBdr>
        <w:top w:val="none" w:sz="0" w:space="0" w:color="auto"/>
        <w:left w:val="none" w:sz="0" w:space="0" w:color="auto"/>
        <w:bottom w:val="none" w:sz="0" w:space="0" w:color="auto"/>
        <w:right w:val="none" w:sz="0" w:space="0" w:color="auto"/>
      </w:divBdr>
    </w:div>
    <w:div w:id="913585813">
      <w:bodyDiv w:val="1"/>
      <w:marLeft w:val="0"/>
      <w:marRight w:val="0"/>
      <w:marTop w:val="0"/>
      <w:marBottom w:val="0"/>
      <w:divBdr>
        <w:top w:val="none" w:sz="0" w:space="0" w:color="auto"/>
        <w:left w:val="none" w:sz="0" w:space="0" w:color="auto"/>
        <w:bottom w:val="none" w:sz="0" w:space="0" w:color="auto"/>
        <w:right w:val="none" w:sz="0" w:space="0" w:color="auto"/>
      </w:divBdr>
    </w:div>
    <w:div w:id="939332355">
      <w:bodyDiv w:val="1"/>
      <w:marLeft w:val="0"/>
      <w:marRight w:val="0"/>
      <w:marTop w:val="0"/>
      <w:marBottom w:val="0"/>
      <w:divBdr>
        <w:top w:val="none" w:sz="0" w:space="0" w:color="auto"/>
        <w:left w:val="none" w:sz="0" w:space="0" w:color="auto"/>
        <w:bottom w:val="none" w:sz="0" w:space="0" w:color="auto"/>
        <w:right w:val="none" w:sz="0" w:space="0" w:color="auto"/>
      </w:divBdr>
    </w:div>
    <w:div w:id="948390744">
      <w:bodyDiv w:val="1"/>
      <w:marLeft w:val="0"/>
      <w:marRight w:val="0"/>
      <w:marTop w:val="0"/>
      <w:marBottom w:val="0"/>
      <w:divBdr>
        <w:top w:val="none" w:sz="0" w:space="0" w:color="auto"/>
        <w:left w:val="none" w:sz="0" w:space="0" w:color="auto"/>
        <w:bottom w:val="none" w:sz="0" w:space="0" w:color="auto"/>
        <w:right w:val="none" w:sz="0" w:space="0" w:color="auto"/>
      </w:divBdr>
    </w:div>
    <w:div w:id="971986322">
      <w:bodyDiv w:val="1"/>
      <w:marLeft w:val="0"/>
      <w:marRight w:val="0"/>
      <w:marTop w:val="0"/>
      <w:marBottom w:val="0"/>
      <w:divBdr>
        <w:top w:val="none" w:sz="0" w:space="0" w:color="auto"/>
        <w:left w:val="none" w:sz="0" w:space="0" w:color="auto"/>
        <w:bottom w:val="none" w:sz="0" w:space="0" w:color="auto"/>
        <w:right w:val="none" w:sz="0" w:space="0" w:color="auto"/>
      </w:divBdr>
    </w:div>
    <w:div w:id="987519620">
      <w:bodyDiv w:val="1"/>
      <w:marLeft w:val="0"/>
      <w:marRight w:val="0"/>
      <w:marTop w:val="0"/>
      <w:marBottom w:val="0"/>
      <w:divBdr>
        <w:top w:val="none" w:sz="0" w:space="0" w:color="auto"/>
        <w:left w:val="none" w:sz="0" w:space="0" w:color="auto"/>
        <w:bottom w:val="none" w:sz="0" w:space="0" w:color="auto"/>
        <w:right w:val="none" w:sz="0" w:space="0" w:color="auto"/>
      </w:divBdr>
    </w:div>
    <w:div w:id="997923259">
      <w:bodyDiv w:val="1"/>
      <w:marLeft w:val="0"/>
      <w:marRight w:val="0"/>
      <w:marTop w:val="0"/>
      <w:marBottom w:val="0"/>
      <w:divBdr>
        <w:top w:val="none" w:sz="0" w:space="0" w:color="auto"/>
        <w:left w:val="none" w:sz="0" w:space="0" w:color="auto"/>
        <w:bottom w:val="none" w:sz="0" w:space="0" w:color="auto"/>
        <w:right w:val="none" w:sz="0" w:space="0" w:color="auto"/>
      </w:divBdr>
    </w:div>
    <w:div w:id="1024940565">
      <w:bodyDiv w:val="1"/>
      <w:marLeft w:val="0"/>
      <w:marRight w:val="0"/>
      <w:marTop w:val="0"/>
      <w:marBottom w:val="0"/>
      <w:divBdr>
        <w:top w:val="none" w:sz="0" w:space="0" w:color="auto"/>
        <w:left w:val="none" w:sz="0" w:space="0" w:color="auto"/>
        <w:bottom w:val="none" w:sz="0" w:space="0" w:color="auto"/>
        <w:right w:val="none" w:sz="0" w:space="0" w:color="auto"/>
      </w:divBdr>
    </w:div>
    <w:div w:id="1097601736">
      <w:bodyDiv w:val="1"/>
      <w:marLeft w:val="0"/>
      <w:marRight w:val="0"/>
      <w:marTop w:val="0"/>
      <w:marBottom w:val="0"/>
      <w:divBdr>
        <w:top w:val="none" w:sz="0" w:space="0" w:color="auto"/>
        <w:left w:val="none" w:sz="0" w:space="0" w:color="auto"/>
        <w:bottom w:val="none" w:sz="0" w:space="0" w:color="auto"/>
        <w:right w:val="none" w:sz="0" w:space="0" w:color="auto"/>
      </w:divBdr>
    </w:div>
    <w:div w:id="1174490662">
      <w:bodyDiv w:val="1"/>
      <w:marLeft w:val="0"/>
      <w:marRight w:val="0"/>
      <w:marTop w:val="0"/>
      <w:marBottom w:val="0"/>
      <w:divBdr>
        <w:top w:val="none" w:sz="0" w:space="0" w:color="auto"/>
        <w:left w:val="none" w:sz="0" w:space="0" w:color="auto"/>
        <w:bottom w:val="none" w:sz="0" w:space="0" w:color="auto"/>
        <w:right w:val="none" w:sz="0" w:space="0" w:color="auto"/>
      </w:divBdr>
    </w:div>
    <w:div w:id="1192888065">
      <w:bodyDiv w:val="1"/>
      <w:marLeft w:val="0"/>
      <w:marRight w:val="0"/>
      <w:marTop w:val="0"/>
      <w:marBottom w:val="0"/>
      <w:divBdr>
        <w:top w:val="none" w:sz="0" w:space="0" w:color="auto"/>
        <w:left w:val="none" w:sz="0" w:space="0" w:color="auto"/>
        <w:bottom w:val="none" w:sz="0" w:space="0" w:color="auto"/>
        <w:right w:val="none" w:sz="0" w:space="0" w:color="auto"/>
      </w:divBdr>
    </w:div>
    <w:div w:id="1244680984">
      <w:bodyDiv w:val="1"/>
      <w:marLeft w:val="0"/>
      <w:marRight w:val="0"/>
      <w:marTop w:val="0"/>
      <w:marBottom w:val="0"/>
      <w:divBdr>
        <w:top w:val="none" w:sz="0" w:space="0" w:color="auto"/>
        <w:left w:val="none" w:sz="0" w:space="0" w:color="auto"/>
        <w:bottom w:val="none" w:sz="0" w:space="0" w:color="auto"/>
        <w:right w:val="none" w:sz="0" w:space="0" w:color="auto"/>
      </w:divBdr>
    </w:div>
    <w:div w:id="1279217252">
      <w:bodyDiv w:val="1"/>
      <w:marLeft w:val="0"/>
      <w:marRight w:val="0"/>
      <w:marTop w:val="0"/>
      <w:marBottom w:val="0"/>
      <w:divBdr>
        <w:top w:val="none" w:sz="0" w:space="0" w:color="auto"/>
        <w:left w:val="none" w:sz="0" w:space="0" w:color="auto"/>
        <w:bottom w:val="none" w:sz="0" w:space="0" w:color="auto"/>
        <w:right w:val="none" w:sz="0" w:space="0" w:color="auto"/>
      </w:divBdr>
    </w:div>
    <w:div w:id="1292981383">
      <w:bodyDiv w:val="1"/>
      <w:marLeft w:val="0"/>
      <w:marRight w:val="0"/>
      <w:marTop w:val="0"/>
      <w:marBottom w:val="0"/>
      <w:divBdr>
        <w:top w:val="none" w:sz="0" w:space="0" w:color="auto"/>
        <w:left w:val="none" w:sz="0" w:space="0" w:color="auto"/>
        <w:bottom w:val="none" w:sz="0" w:space="0" w:color="auto"/>
        <w:right w:val="none" w:sz="0" w:space="0" w:color="auto"/>
      </w:divBdr>
    </w:div>
    <w:div w:id="1297224846">
      <w:bodyDiv w:val="1"/>
      <w:marLeft w:val="0"/>
      <w:marRight w:val="0"/>
      <w:marTop w:val="0"/>
      <w:marBottom w:val="0"/>
      <w:divBdr>
        <w:top w:val="none" w:sz="0" w:space="0" w:color="auto"/>
        <w:left w:val="none" w:sz="0" w:space="0" w:color="auto"/>
        <w:bottom w:val="none" w:sz="0" w:space="0" w:color="auto"/>
        <w:right w:val="none" w:sz="0" w:space="0" w:color="auto"/>
      </w:divBdr>
    </w:div>
    <w:div w:id="1451169664">
      <w:bodyDiv w:val="1"/>
      <w:marLeft w:val="0"/>
      <w:marRight w:val="0"/>
      <w:marTop w:val="0"/>
      <w:marBottom w:val="0"/>
      <w:divBdr>
        <w:top w:val="none" w:sz="0" w:space="0" w:color="auto"/>
        <w:left w:val="none" w:sz="0" w:space="0" w:color="auto"/>
        <w:bottom w:val="none" w:sz="0" w:space="0" w:color="auto"/>
        <w:right w:val="none" w:sz="0" w:space="0" w:color="auto"/>
      </w:divBdr>
    </w:div>
    <w:div w:id="1497502503">
      <w:bodyDiv w:val="1"/>
      <w:marLeft w:val="0"/>
      <w:marRight w:val="0"/>
      <w:marTop w:val="0"/>
      <w:marBottom w:val="0"/>
      <w:divBdr>
        <w:top w:val="none" w:sz="0" w:space="0" w:color="auto"/>
        <w:left w:val="none" w:sz="0" w:space="0" w:color="auto"/>
        <w:bottom w:val="none" w:sz="0" w:space="0" w:color="auto"/>
        <w:right w:val="none" w:sz="0" w:space="0" w:color="auto"/>
      </w:divBdr>
    </w:div>
    <w:div w:id="1567835678">
      <w:bodyDiv w:val="1"/>
      <w:marLeft w:val="0"/>
      <w:marRight w:val="0"/>
      <w:marTop w:val="0"/>
      <w:marBottom w:val="0"/>
      <w:divBdr>
        <w:top w:val="none" w:sz="0" w:space="0" w:color="auto"/>
        <w:left w:val="none" w:sz="0" w:space="0" w:color="auto"/>
        <w:bottom w:val="none" w:sz="0" w:space="0" w:color="auto"/>
        <w:right w:val="none" w:sz="0" w:space="0" w:color="auto"/>
      </w:divBdr>
    </w:div>
    <w:div w:id="1574779551">
      <w:bodyDiv w:val="1"/>
      <w:marLeft w:val="0"/>
      <w:marRight w:val="0"/>
      <w:marTop w:val="0"/>
      <w:marBottom w:val="0"/>
      <w:divBdr>
        <w:top w:val="none" w:sz="0" w:space="0" w:color="auto"/>
        <w:left w:val="none" w:sz="0" w:space="0" w:color="auto"/>
        <w:bottom w:val="none" w:sz="0" w:space="0" w:color="auto"/>
        <w:right w:val="none" w:sz="0" w:space="0" w:color="auto"/>
      </w:divBdr>
    </w:div>
    <w:div w:id="1601449586">
      <w:bodyDiv w:val="1"/>
      <w:marLeft w:val="0"/>
      <w:marRight w:val="0"/>
      <w:marTop w:val="0"/>
      <w:marBottom w:val="0"/>
      <w:divBdr>
        <w:top w:val="none" w:sz="0" w:space="0" w:color="auto"/>
        <w:left w:val="none" w:sz="0" w:space="0" w:color="auto"/>
        <w:bottom w:val="none" w:sz="0" w:space="0" w:color="auto"/>
        <w:right w:val="none" w:sz="0" w:space="0" w:color="auto"/>
      </w:divBdr>
    </w:div>
    <w:div w:id="1679040756">
      <w:bodyDiv w:val="1"/>
      <w:marLeft w:val="0"/>
      <w:marRight w:val="0"/>
      <w:marTop w:val="0"/>
      <w:marBottom w:val="0"/>
      <w:divBdr>
        <w:top w:val="none" w:sz="0" w:space="0" w:color="auto"/>
        <w:left w:val="none" w:sz="0" w:space="0" w:color="auto"/>
        <w:bottom w:val="none" w:sz="0" w:space="0" w:color="auto"/>
        <w:right w:val="none" w:sz="0" w:space="0" w:color="auto"/>
      </w:divBdr>
    </w:div>
    <w:div w:id="1703508121">
      <w:bodyDiv w:val="1"/>
      <w:marLeft w:val="0"/>
      <w:marRight w:val="0"/>
      <w:marTop w:val="0"/>
      <w:marBottom w:val="0"/>
      <w:divBdr>
        <w:top w:val="none" w:sz="0" w:space="0" w:color="auto"/>
        <w:left w:val="none" w:sz="0" w:space="0" w:color="auto"/>
        <w:bottom w:val="none" w:sz="0" w:space="0" w:color="auto"/>
        <w:right w:val="none" w:sz="0" w:space="0" w:color="auto"/>
      </w:divBdr>
    </w:div>
    <w:div w:id="1776244785">
      <w:bodyDiv w:val="1"/>
      <w:marLeft w:val="0"/>
      <w:marRight w:val="0"/>
      <w:marTop w:val="0"/>
      <w:marBottom w:val="0"/>
      <w:divBdr>
        <w:top w:val="none" w:sz="0" w:space="0" w:color="auto"/>
        <w:left w:val="none" w:sz="0" w:space="0" w:color="auto"/>
        <w:bottom w:val="none" w:sz="0" w:space="0" w:color="auto"/>
        <w:right w:val="none" w:sz="0" w:space="0" w:color="auto"/>
      </w:divBdr>
    </w:div>
    <w:div w:id="1813211659">
      <w:bodyDiv w:val="1"/>
      <w:marLeft w:val="0"/>
      <w:marRight w:val="0"/>
      <w:marTop w:val="0"/>
      <w:marBottom w:val="0"/>
      <w:divBdr>
        <w:top w:val="none" w:sz="0" w:space="0" w:color="auto"/>
        <w:left w:val="none" w:sz="0" w:space="0" w:color="auto"/>
        <w:bottom w:val="none" w:sz="0" w:space="0" w:color="auto"/>
        <w:right w:val="none" w:sz="0" w:space="0" w:color="auto"/>
      </w:divBdr>
    </w:div>
    <w:div w:id="1849633609">
      <w:bodyDiv w:val="1"/>
      <w:marLeft w:val="0"/>
      <w:marRight w:val="0"/>
      <w:marTop w:val="0"/>
      <w:marBottom w:val="0"/>
      <w:divBdr>
        <w:top w:val="none" w:sz="0" w:space="0" w:color="auto"/>
        <w:left w:val="none" w:sz="0" w:space="0" w:color="auto"/>
        <w:bottom w:val="none" w:sz="0" w:space="0" w:color="auto"/>
        <w:right w:val="none" w:sz="0" w:space="0" w:color="auto"/>
      </w:divBdr>
      <w:divsChild>
        <w:div w:id="1701053997">
          <w:marLeft w:val="0"/>
          <w:marRight w:val="0"/>
          <w:marTop w:val="0"/>
          <w:marBottom w:val="0"/>
          <w:divBdr>
            <w:top w:val="none" w:sz="0" w:space="0" w:color="auto"/>
            <w:left w:val="none" w:sz="0" w:space="0" w:color="auto"/>
            <w:bottom w:val="none" w:sz="0" w:space="0" w:color="auto"/>
            <w:right w:val="none" w:sz="0" w:space="0" w:color="auto"/>
          </w:divBdr>
        </w:div>
        <w:div w:id="1949778991">
          <w:marLeft w:val="0"/>
          <w:marRight w:val="0"/>
          <w:marTop w:val="0"/>
          <w:marBottom w:val="0"/>
          <w:divBdr>
            <w:top w:val="none" w:sz="0" w:space="0" w:color="auto"/>
            <w:left w:val="none" w:sz="0" w:space="0" w:color="auto"/>
            <w:bottom w:val="none" w:sz="0" w:space="0" w:color="auto"/>
            <w:right w:val="none" w:sz="0" w:space="0" w:color="auto"/>
          </w:divBdr>
        </w:div>
      </w:divsChild>
    </w:div>
    <w:div w:id="1942687845">
      <w:bodyDiv w:val="1"/>
      <w:marLeft w:val="0"/>
      <w:marRight w:val="0"/>
      <w:marTop w:val="0"/>
      <w:marBottom w:val="0"/>
      <w:divBdr>
        <w:top w:val="none" w:sz="0" w:space="0" w:color="auto"/>
        <w:left w:val="none" w:sz="0" w:space="0" w:color="auto"/>
        <w:bottom w:val="none" w:sz="0" w:space="0" w:color="auto"/>
        <w:right w:val="none" w:sz="0" w:space="0" w:color="auto"/>
      </w:divBdr>
    </w:div>
    <w:div w:id="1961178975">
      <w:bodyDiv w:val="1"/>
      <w:marLeft w:val="0"/>
      <w:marRight w:val="0"/>
      <w:marTop w:val="0"/>
      <w:marBottom w:val="0"/>
      <w:divBdr>
        <w:top w:val="none" w:sz="0" w:space="0" w:color="auto"/>
        <w:left w:val="none" w:sz="0" w:space="0" w:color="auto"/>
        <w:bottom w:val="none" w:sz="0" w:space="0" w:color="auto"/>
        <w:right w:val="none" w:sz="0" w:space="0" w:color="auto"/>
      </w:divBdr>
    </w:div>
    <w:div w:id="1962222083">
      <w:bodyDiv w:val="1"/>
      <w:marLeft w:val="0"/>
      <w:marRight w:val="0"/>
      <w:marTop w:val="0"/>
      <w:marBottom w:val="0"/>
      <w:divBdr>
        <w:top w:val="none" w:sz="0" w:space="0" w:color="auto"/>
        <w:left w:val="none" w:sz="0" w:space="0" w:color="auto"/>
        <w:bottom w:val="none" w:sz="0" w:space="0" w:color="auto"/>
        <w:right w:val="none" w:sz="0" w:space="0" w:color="auto"/>
      </w:divBdr>
    </w:div>
    <w:div w:id="2021538426">
      <w:bodyDiv w:val="1"/>
      <w:marLeft w:val="0"/>
      <w:marRight w:val="0"/>
      <w:marTop w:val="0"/>
      <w:marBottom w:val="0"/>
      <w:divBdr>
        <w:top w:val="none" w:sz="0" w:space="0" w:color="auto"/>
        <w:left w:val="none" w:sz="0" w:space="0" w:color="auto"/>
        <w:bottom w:val="none" w:sz="0" w:space="0" w:color="auto"/>
        <w:right w:val="none" w:sz="0" w:space="0" w:color="auto"/>
      </w:divBdr>
    </w:div>
    <w:div w:id="2120294434">
      <w:bodyDiv w:val="1"/>
      <w:marLeft w:val="0"/>
      <w:marRight w:val="0"/>
      <w:marTop w:val="0"/>
      <w:marBottom w:val="0"/>
      <w:divBdr>
        <w:top w:val="none" w:sz="0" w:space="0" w:color="auto"/>
        <w:left w:val="none" w:sz="0" w:space="0" w:color="auto"/>
        <w:bottom w:val="none" w:sz="0" w:space="0" w:color="auto"/>
        <w:right w:val="none" w:sz="0" w:space="0" w:color="auto"/>
      </w:divBdr>
    </w:div>
    <w:div w:id="214561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iqbal11@jhu.edu" TargetMode="External"/><Relationship Id="rId18" Type="http://schemas.openxmlformats.org/officeDocument/2006/relationships/hyperlink" Target="https://blackboard.jhu.edu" TargetMode="External"/><Relationship Id="rId26" Type="http://schemas.openxmlformats.org/officeDocument/2006/relationships/hyperlink" Target="https://carey.jhu.edu/student-experience/academic-support/student-success-center" TargetMode="External"/><Relationship Id="rId3" Type="http://schemas.openxmlformats.org/officeDocument/2006/relationships/customXml" Target="../customXml/item3.xml"/><Relationship Id="rId21" Type="http://schemas.openxmlformats.org/officeDocument/2006/relationships/hyperlink" Target="mailto:carey.student@jhu.edu"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fred.katz@jhu.edu" TargetMode="External"/><Relationship Id="rId17" Type="http://schemas.openxmlformats.org/officeDocument/2006/relationships/hyperlink" Target="https://carey.jhu.edu/student-experience/school-policies/academic-ethics-policy" TargetMode="External"/><Relationship Id="rId25" Type="http://schemas.openxmlformats.org/officeDocument/2006/relationships/hyperlink" Target="https://carey.jhu.edu/student-experience/school-policies/hybrid-classes-policies-and-procedures"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jhucarey.zoom.us/j/97445861343?pwd=SVd0MEdiZlRnY0QrUmdrNUF6T09qdz09" TargetMode="External"/><Relationship Id="rId20" Type="http://schemas.openxmlformats.org/officeDocument/2006/relationships/hyperlink" Target="mailto:carey.disability@jhu.edu" TargetMode="External"/><Relationship Id="rId29" Type="http://schemas.openxmlformats.org/officeDocument/2006/relationships/hyperlink" Target="https://carey.jhu.edu/student-experience/school-policies/academic-ethics-polic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studentaffairs.jhu.edu/policies-guidelines/student-cod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arey.jhu.edu/faculty/resources/teaching-learning/learning-assessment" TargetMode="External"/><Relationship Id="rId23" Type="http://schemas.openxmlformats.org/officeDocument/2006/relationships/hyperlink" Target="mailto:carey.student@jhu.edu" TargetMode="External"/><Relationship Id="rId28" Type="http://schemas.openxmlformats.org/officeDocument/2006/relationships/hyperlink" Target="https://carey.jhu.edu/student-experience/services-resources" TargetMode="External"/><Relationship Id="rId10" Type="http://schemas.openxmlformats.org/officeDocument/2006/relationships/endnotes" Target="endnotes.xml"/><Relationship Id="rId19" Type="http://schemas.openxmlformats.org/officeDocument/2006/relationships/hyperlink" Target="https://carey.jhu.edu/student-experience/services-resources/student-disability-support-services"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bsp.harvard.edu/import/888414" TargetMode="External"/><Relationship Id="rId22" Type="http://schemas.openxmlformats.org/officeDocument/2006/relationships/hyperlink" Target="https://carey.jhu.edu/student-experience/school-policies/academic-ethics-policy" TargetMode="External"/><Relationship Id="rId27" Type="http://schemas.openxmlformats.org/officeDocument/2006/relationships/hyperlink" Target="https://carey.jhu.edu/student-experience/services-resources/student-handbook"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0885C79F7A11447AE98CB9AB0D6F4E2" ma:contentTypeVersion="12" ma:contentTypeDescription="Create a new document." ma:contentTypeScope="" ma:versionID="659bb7c4c77d5371018324ac0a909aae">
  <xsd:schema xmlns:xsd="http://www.w3.org/2001/XMLSchema" xmlns:xs="http://www.w3.org/2001/XMLSchema" xmlns:p="http://schemas.microsoft.com/office/2006/metadata/properties" xmlns:ns3="08c96de4-095f-4267-8e4d-6c60183a7a24" xmlns:ns4="89d73185-f653-400a-9dec-2edaacf8d0b2" targetNamespace="http://schemas.microsoft.com/office/2006/metadata/properties" ma:root="true" ma:fieldsID="cb3ace2c28cc583b20985b9363c93b7d" ns3:_="" ns4:_="">
    <xsd:import namespace="08c96de4-095f-4267-8e4d-6c60183a7a24"/>
    <xsd:import namespace="89d73185-f653-400a-9dec-2edaacf8d0b2"/>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96de4-095f-4267-8e4d-6c60183a7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73185-f653-400a-9dec-2edaacf8d0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7579FD-5E46-4FA5-A63D-A033555DB3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FE2D05-7BE5-4388-B26D-D909E2DCF22D}">
  <ds:schemaRefs>
    <ds:schemaRef ds:uri="http://schemas.microsoft.com/sharepoint/v3/contenttype/forms"/>
  </ds:schemaRefs>
</ds:datastoreItem>
</file>

<file path=customXml/itemProps3.xml><?xml version="1.0" encoding="utf-8"?>
<ds:datastoreItem xmlns:ds="http://schemas.openxmlformats.org/officeDocument/2006/customXml" ds:itemID="{1D32756C-BB3B-4C65-B23C-76EE6965BC5F}">
  <ds:schemaRefs>
    <ds:schemaRef ds:uri="http://schemas.openxmlformats.org/officeDocument/2006/bibliography"/>
  </ds:schemaRefs>
</ds:datastoreItem>
</file>

<file path=customXml/itemProps4.xml><?xml version="1.0" encoding="utf-8"?>
<ds:datastoreItem xmlns:ds="http://schemas.openxmlformats.org/officeDocument/2006/customXml" ds:itemID="{EED72459-D39F-4EFD-AC00-ACF260816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96de4-095f-4267-8e4d-6c60183a7a24"/>
    <ds:schemaRef ds:uri="89d73185-f653-400a-9dec-2edaacf8d0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4268</Words>
  <Characters>24329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Carey Syllabus Template - On-site Courses</vt:lpstr>
    </vt:vector>
  </TitlesOfParts>
  <Company>Carey Business School</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Carey Syllabus Template - On-site Courses</dc:title>
  <dc:subject/>
  <dc:creator>Carey.Learning@jhu.edu</dc:creator>
  <cp:keywords/>
  <dc:description/>
  <cp:lastModifiedBy>Fred Katz</cp:lastModifiedBy>
  <cp:revision>2</cp:revision>
  <cp:lastPrinted>2021-08-16T01:28:00Z</cp:lastPrinted>
  <dcterms:created xsi:type="dcterms:W3CDTF">2021-12-15T16:20:00Z</dcterms:created>
  <dcterms:modified xsi:type="dcterms:W3CDTF">2021-12-15T16:20:00Z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0x010100F0885C79F7A11447AE98CB9AB0D6F4E2</vt:lpwstr>
  </property>
</Properties>
</file>